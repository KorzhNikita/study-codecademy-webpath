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B14" w:rsidRPr="00135B14" w:rsidRDefault="00135B14" w:rsidP="00135B1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35B14">
        <w:rPr>
          <w:rFonts w:ascii="Segoe UI" w:eastAsia="Times New Roman" w:hAnsi="Segoe UI" w:cs="Segoe UI"/>
          <w:b/>
          <w:bCs/>
          <w:color w:val="292929"/>
          <w:kern w:val="36"/>
          <w:sz w:val="48"/>
          <w:szCs w:val="48"/>
        </w:rPr>
        <w:t>Advanced Objects Introduction</w:t>
      </w:r>
    </w:p>
    <w:p w:rsidR="00135B14" w:rsidRPr="00135B14" w:rsidRDefault="00135B14" w:rsidP="00135B14">
      <w:pPr>
        <w:shd w:val="clear" w:color="auto" w:fill="FFFFFF"/>
        <w:spacing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Remember, objects in JavaScript are containers that store data and functionality. In this lesson, we will build upon the fundamentals of creating objects and explore some advanced concepts.</w:t>
      </w:r>
    </w:p>
    <w:p w:rsidR="00135B14" w:rsidRPr="00135B14" w:rsidRDefault="00135B14" w:rsidP="00135B14">
      <w:pPr>
        <w:shd w:val="clear" w:color="auto" w:fill="FFFFFF"/>
        <w:spacing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So if there are no objections, let's learn more about objects!</w:t>
      </w:r>
    </w:p>
    <w:p w:rsidR="00135B14" w:rsidRPr="00135B14" w:rsidRDefault="00135B14" w:rsidP="00135B14">
      <w:pPr>
        <w:shd w:val="clear" w:color="auto" w:fill="FFFFFF"/>
        <w:spacing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In this lesson we will cover these topics:</w:t>
      </w:r>
    </w:p>
    <w:p w:rsidR="00135B14" w:rsidRPr="00135B14" w:rsidRDefault="00135B14" w:rsidP="00135B1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 xml:space="preserve">how to use </w:t>
      </w:r>
      <w:proofErr w:type="gramStart"/>
      <w:r w:rsidRPr="00135B14">
        <w:rPr>
          <w:rFonts w:ascii="Segoe UI" w:eastAsia="Times New Roman" w:hAnsi="Segoe UI" w:cs="Segoe UI"/>
          <w:color w:val="484848"/>
          <w:sz w:val="27"/>
          <w:szCs w:val="27"/>
        </w:rPr>
        <w:t>the </w:t>
      </w:r>
      <w:r w:rsidRPr="00135B14">
        <w:rPr>
          <w:rFonts w:ascii="Consolas" w:eastAsia="Times New Roman" w:hAnsi="Consolas" w:cs="Courier New"/>
          <w:color w:val="15141F"/>
          <w:sz w:val="20"/>
          <w:szCs w:val="20"/>
          <w:shd w:val="clear" w:color="auto" w:fill="DFE0E0"/>
        </w:rPr>
        <w:t>this</w:t>
      </w:r>
      <w:proofErr w:type="gramEnd"/>
      <w:r w:rsidRPr="00135B14">
        <w:rPr>
          <w:rFonts w:ascii="Segoe UI" w:eastAsia="Times New Roman" w:hAnsi="Segoe UI" w:cs="Segoe UI"/>
          <w:color w:val="484848"/>
          <w:sz w:val="27"/>
          <w:szCs w:val="27"/>
        </w:rPr>
        <w:t> keyword.</w:t>
      </w:r>
    </w:p>
    <w:p w:rsidR="00135B14" w:rsidRPr="00135B14" w:rsidRDefault="00135B14" w:rsidP="00135B1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conveying privacy in JavaScript methods.</w:t>
      </w:r>
    </w:p>
    <w:p w:rsidR="00135B14" w:rsidRPr="00135B14" w:rsidRDefault="00135B14" w:rsidP="00135B1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defining getters and setters in objects.</w:t>
      </w:r>
    </w:p>
    <w:p w:rsidR="00135B14" w:rsidRPr="00135B14" w:rsidRDefault="00135B14" w:rsidP="00135B1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creating factory functions.</w:t>
      </w:r>
    </w:p>
    <w:p w:rsidR="00135B14" w:rsidRDefault="00135B14" w:rsidP="00135B1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5B14">
        <w:rPr>
          <w:rFonts w:ascii="Segoe UI" w:eastAsia="Times New Roman" w:hAnsi="Segoe UI" w:cs="Segoe UI"/>
          <w:color w:val="484848"/>
          <w:sz w:val="27"/>
          <w:szCs w:val="27"/>
        </w:rPr>
        <w:t xml:space="preserve">using </w:t>
      </w:r>
      <w:proofErr w:type="spellStart"/>
      <w:r w:rsidRPr="00135B14">
        <w:rPr>
          <w:rFonts w:ascii="Segoe UI" w:eastAsia="Times New Roman" w:hAnsi="Segoe UI" w:cs="Segoe UI"/>
          <w:color w:val="484848"/>
          <w:sz w:val="27"/>
          <w:szCs w:val="27"/>
        </w:rPr>
        <w:t>destructuring</w:t>
      </w:r>
      <w:proofErr w:type="spellEnd"/>
      <w:r w:rsidRPr="00135B14">
        <w:rPr>
          <w:rFonts w:ascii="Segoe UI" w:eastAsia="Times New Roman" w:hAnsi="Segoe UI" w:cs="Segoe UI"/>
          <w:color w:val="484848"/>
          <w:sz w:val="27"/>
          <w:szCs w:val="27"/>
        </w:rPr>
        <w:t xml:space="preserve"> techniques.</w:t>
      </w:r>
    </w:p>
    <w:p w:rsidR="00392574" w:rsidRDefault="00392574" w:rsidP="00392574">
      <w:pPr>
        <w:pStyle w:val="1"/>
        <w:shd w:val="clear" w:color="auto" w:fill="FFFFFF"/>
        <w:rPr>
          <w:rFonts w:ascii="Segoe UI" w:hAnsi="Segoe UI" w:cs="Segoe UI"/>
          <w:color w:val="292929"/>
        </w:rPr>
      </w:pPr>
      <w:proofErr w:type="gramStart"/>
      <w:r>
        <w:rPr>
          <w:rFonts w:ascii="Segoe UI" w:hAnsi="Segoe UI" w:cs="Segoe UI"/>
          <w:color w:val="292929"/>
        </w:rPr>
        <w:t>The this</w:t>
      </w:r>
      <w:proofErr w:type="gramEnd"/>
      <w:r>
        <w:rPr>
          <w:rFonts w:ascii="Segoe UI" w:hAnsi="Segoe UI" w:cs="Segoe UI"/>
          <w:color w:val="292929"/>
        </w:rPr>
        <w:t xml:space="preserve"> Keyword</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Objects are collections of related data and functionality. We store that functionality in methods on our objects:</w:t>
      </w:r>
    </w:p>
    <w:p w:rsidR="00392574" w:rsidRDefault="00392574" w:rsidP="0039257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goat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proofErr w:type="spellStart"/>
      <w:r>
        <w:rPr>
          <w:rStyle w:val="cm-property"/>
          <w:rFonts w:ascii="Consolas" w:hAnsi="Consolas"/>
          <w:color w:val="83FFF5"/>
        </w:rPr>
        <w:t>dietType</w:t>
      </w:r>
      <w:proofErr w:type="spellEnd"/>
      <w:proofErr w:type="gramEnd"/>
      <w:r>
        <w:rPr>
          <w:rFonts w:ascii="Consolas" w:hAnsi="Consolas"/>
          <w:color w:val="FFFFFF"/>
        </w:rPr>
        <w:t xml:space="preserve">: </w:t>
      </w:r>
      <w:r>
        <w:rPr>
          <w:rStyle w:val="cm-string"/>
          <w:rFonts w:ascii="Consolas" w:hAnsi="Consolas"/>
          <w:color w:val="FFE083"/>
        </w:rPr>
        <w:t>'herbivore'</w:t>
      </w:r>
      <w:r>
        <w:rPr>
          <w:rFonts w:ascii="Consolas" w:hAnsi="Consolas"/>
          <w:color w:val="FFFFFF"/>
        </w:rPr>
        <w:t xml:space="preserve">, </w:t>
      </w:r>
      <w:proofErr w:type="spellStart"/>
      <w:r>
        <w:rPr>
          <w:rStyle w:val="cm-property"/>
          <w:rFonts w:ascii="Consolas" w:hAnsi="Consolas"/>
          <w:color w:val="83FFF5"/>
        </w:rPr>
        <w:t>makeSound</w:t>
      </w:r>
      <w:proofErr w:type="spellEnd"/>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baaa</w:t>
      </w:r>
      <w:proofErr w:type="spellEnd"/>
      <w:r>
        <w:rPr>
          <w:rStyle w:val="cm-string"/>
          <w:rFonts w:ascii="Consolas" w:hAnsi="Consolas"/>
          <w:color w:val="FFE083"/>
        </w:rPr>
        <w:t>'</w:t>
      </w:r>
      <w:r>
        <w:rPr>
          <w:rFonts w:ascii="Consolas" w:hAnsi="Consolas"/>
          <w:color w:val="FFFFFF"/>
        </w:rPr>
        <w:t>); } };</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our </w:t>
      </w:r>
      <w:r>
        <w:rPr>
          <w:rStyle w:val="HTML"/>
          <w:rFonts w:ascii="Consolas" w:hAnsi="Consolas"/>
          <w:color w:val="15141F"/>
          <w:shd w:val="clear" w:color="auto" w:fill="DFE0E0"/>
        </w:rPr>
        <w:t>goat</w:t>
      </w:r>
      <w:r>
        <w:rPr>
          <w:rFonts w:ascii="Segoe UI" w:hAnsi="Segoe UI" w:cs="Segoe UI"/>
          <w:color w:val="484848"/>
          <w:sz w:val="27"/>
          <w:szCs w:val="27"/>
        </w:rPr>
        <w:t xml:space="preserve"> object we have </w:t>
      </w:r>
      <w:proofErr w:type="gramStart"/>
      <w:r>
        <w:rPr>
          <w:rFonts w:ascii="Segoe UI" w:hAnsi="Segoe UI" w:cs="Segoe UI"/>
          <w:color w:val="484848"/>
          <w:sz w:val="27"/>
          <w:szCs w:val="27"/>
        </w:rPr>
        <w:t>a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makeSound</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xml:space="preserve">method. We can invoke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makeSound</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method on </w:t>
      </w:r>
      <w:r>
        <w:rPr>
          <w:rStyle w:val="HTML"/>
          <w:rFonts w:ascii="Consolas" w:hAnsi="Consolas"/>
          <w:color w:val="15141F"/>
          <w:shd w:val="clear" w:color="auto" w:fill="DFE0E0"/>
        </w:rPr>
        <w:t>goat</w:t>
      </w:r>
      <w:r>
        <w:rPr>
          <w:rFonts w:ascii="Segoe UI" w:hAnsi="Segoe UI" w:cs="Segoe UI"/>
          <w:color w:val="484848"/>
          <w:sz w:val="27"/>
          <w:szCs w:val="27"/>
        </w:rPr>
        <w:t>.</w:t>
      </w:r>
    </w:p>
    <w:p w:rsidR="00392574" w:rsidRDefault="00392574" w:rsidP="00392574">
      <w:pPr>
        <w:pStyle w:val="HTML0"/>
        <w:shd w:val="clear" w:color="auto" w:fill="201E2F"/>
        <w:rPr>
          <w:rFonts w:ascii="Consolas" w:hAnsi="Consolas"/>
          <w:color w:val="FFFFFF"/>
        </w:rPr>
      </w:pPr>
      <w:proofErr w:type="spellStart"/>
      <w:proofErr w:type="gramStart"/>
      <w:r>
        <w:rPr>
          <w:rStyle w:val="cm-variable"/>
          <w:rFonts w:ascii="Consolas" w:hAnsi="Consolas"/>
          <w:color w:val="FF8973"/>
        </w:rPr>
        <w:t>goat</w:t>
      </w:r>
      <w:r>
        <w:rPr>
          <w:rFonts w:ascii="Consolas" w:hAnsi="Consolas"/>
          <w:color w:val="FFFFFF"/>
        </w:rPr>
        <w:t>.</w:t>
      </w:r>
      <w:r>
        <w:rPr>
          <w:rStyle w:val="cm-property"/>
          <w:rFonts w:ascii="Consolas" w:hAnsi="Consolas"/>
          <w:color w:val="83FFF5"/>
        </w:rPr>
        <w:t>makeSound</w:t>
      </w:r>
      <w:proofErr w:type="spellEnd"/>
      <w:proofErr w:type="gramEnd"/>
      <w:r>
        <w:rPr>
          <w:rFonts w:ascii="Consolas" w:hAnsi="Consolas"/>
          <w:color w:val="FFFFFF"/>
        </w:rPr>
        <w:t xml:space="preserve">(); </w:t>
      </w:r>
      <w:r>
        <w:rPr>
          <w:rStyle w:val="cm-comment"/>
          <w:rFonts w:ascii="Consolas" w:hAnsi="Consolas"/>
          <w:color w:val="939598"/>
        </w:rPr>
        <w:t xml:space="preserve">// Prints </w:t>
      </w:r>
      <w:proofErr w:type="spellStart"/>
      <w:r>
        <w:rPr>
          <w:rStyle w:val="cm-comment"/>
          <w:rFonts w:ascii="Consolas" w:hAnsi="Consolas"/>
          <w:color w:val="939598"/>
        </w:rPr>
        <w:t>baaa</w:t>
      </w:r>
      <w:proofErr w:type="spellEnd"/>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Nice, we have a </w:t>
      </w:r>
      <w:r>
        <w:rPr>
          <w:rStyle w:val="HTML"/>
          <w:rFonts w:ascii="Consolas" w:hAnsi="Consolas"/>
          <w:color w:val="15141F"/>
          <w:shd w:val="clear" w:color="auto" w:fill="DFE0E0"/>
        </w:rPr>
        <w:t>goat</w:t>
      </w:r>
      <w:r>
        <w:rPr>
          <w:rFonts w:ascii="Segoe UI" w:hAnsi="Segoe UI" w:cs="Segoe UI"/>
          <w:color w:val="484848"/>
          <w:sz w:val="27"/>
          <w:szCs w:val="27"/>
        </w:rPr>
        <w:t> object that can print </w:t>
      </w:r>
      <w:proofErr w:type="spellStart"/>
      <w:r>
        <w:rPr>
          <w:rStyle w:val="HTML"/>
          <w:rFonts w:ascii="Consolas" w:hAnsi="Consolas"/>
          <w:color w:val="15141F"/>
          <w:shd w:val="clear" w:color="auto" w:fill="DFE0E0"/>
        </w:rPr>
        <w:t>baaa</w:t>
      </w:r>
      <w:r>
        <w:rPr>
          <w:rFonts w:ascii="Segoe UI" w:hAnsi="Segoe UI" w:cs="Segoe UI"/>
          <w:color w:val="484848"/>
          <w:sz w:val="27"/>
          <w:szCs w:val="27"/>
        </w:rPr>
        <w:t>to</w:t>
      </w:r>
      <w:proofErr w:type="spellEnd"/>
      <w:r>
        <w:rPr>
          <w:rFonts w:ascii="Segoe UI" w:hAnsi="Segoe UI" w:cs="Segoe UI"/>
          <w:color w:val="484848"/>
          <w:sz w:val="27"/>
          <w:szCs w:val="27"/>
        </w:rPr>
        <w:t xml:space="preserve"> the console. Everything seems to be working fine. What if we wanted to add a new method to our </w:t>
      </w:r>
      <w:r>
        <w:rPr>
          <w:rStyle w:val="HTML"/>
          <w:rFonts w:ascii="Consolas" w:hAnsi="Consolas"/>
          <w:color w:val="15141F"/>
          <w:shd w:val="clear" w:color="auto" w:fill="DFE0E0"/>
        </w:rPr>
        <w:t>goat</w:t>
      </w:r>
      <w:r>
        <w:rPr>
          <w:rFonts w:ascii="Segoe UI" w:hAnsi="Segoe UI" w:cs="Segoe UI"/>
          <w:color w:val="484848"/>
          <w:sz w:val="27"/>
          <w:szCs w:val="27"/>
        </w:rPr>
        <w:t xml:space="preserve"> object </w:t>
      </w:r>
      <w:proofErr w:type="gramStart"/>
      <w:r>
        <w:rPr>
          <w:rFonts w:ascii="Segoe UI" w:hAnsi="Segoe UI" w:cs="Segoe UI"/>
          <w:color w:val="484848"/>
          <w:sz w:val="27"/>
          <w:szCs w:val="27"/>
        </w:rPr>
        <w:t>called </w:t>
      </w:r>
      <w:r>
        <w:rPr>
          <w:rStyle w:val="HTML"/>
          <w:rFonts w:ascii="Consolas" w:hAnsi="Consolas"/>
          <w:color w:val="15141F"/>
          <w:shd w:val="clear" w:color="auto" w:fill="DFE0E0"/>
        </w:rPr>
        <w:t>.diet</w:t>
      </w:r>
      <w:proofErr w:type="gramEnd"/>
      <w:r>
        <w:rPr>
          <w:rStyle w:val="HTML"/>
          <w:rFonts w:ascii="Consolas" w:hAnsi="Consolas"/>
          <w:color w:val="15141F"/>
          <w:shd w:val="clear" w:color="auto" w:fill="DFE0E0"/>
        </w:rPr>
        <w:t>()</w:t>
      </w:r>
      <w:r>
        <w:rPr>
          <w:rFonts w:ascii="Segoe UI" w:hAnsi="Segoe UI" w:cs="Segoe UI"/>
          <w:color w:val="484848"/>
          <w:sz w:val="27"/>
          <w:szCs w:val="27"/>
        </w:rPr>
        <w:t> that prints the </w:t>
      </w:r>
      <w:r>
        <w:rPr>
          <w:rStyle w:val="HTML"/>
          <w:rFonts w:ascii="Consolas" w:hAnsi="Consolas"/>
          <w:color w:val="15141F"/>
          <w:shd w:val="clear" w:color="auto" w:fill="DFE0E0"/>
        </w:rPr>
        <w:t>goat</w:t>
      </w:r>
      <w:r>
        <w:rPr>
          <w:rFonts w:ascii="Segoe UI" w:hAnsi="Segoe UI" w:cs="Segoe UI"/>
          <w:color w:val="484848"/>
          <w:sz w:val="27"/>
          <w:szCs w:val="27"/>
        </w:rPr>
        <w:t>'s </w:t>
      </w:r>
      <w:proofErr w:type="spellStart"/>
      <w:r>
        <w:rPr>
          <w:rStyle w:val="HTML"/>
          <w:rFonts w:ascii="Consolas" w:hAnsi="Consolas"/>
          <w:color w:val="15141F"/>
          <w:shd w:val="clear" w:color="auto" w:fill="DFE0E0"/>
        </w:rPr>
        <w:t>dietType</w:t>
      </w:r>
      <w:proofErr w:type="spellEnd"/>
      <w:r>
        <w:rPr>
          <w:rFonts w:ascii="Segoe UI" w:hAnsi="Segoe UI" w:cs="Segoe UI"/>
          <w:color w:val="484848"/>
          <w:sz w:val="27"/>
          <w:szCs w:val="27"/>
        </w:rPr>
        <w:t>?</w:t>
      </w:r>
    </w:p>
    <w:p w:rsidR="00392574" w:rsidRDefault="00392574" w:rsidP="0039257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goat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proofErr w:type="spellStart"/>
      <w:r>
        <w:rPr>
          <w:rStyle w:val="cm-property"/>
          <w:rFonts w:ascii="Consolas" w:hAnsi="Consolas"/>
          <w:color w:val="83FFF5"/>
        </w:rPr>
        <w:t>dietType</w:t>
      </w:r>
      <w:proofErr w:type="spellEnd"/>
      <w:proofErr w:type="gramEnd"/>
      <w:r>
        <w:rPr>
          <w:rFonts w:ascii="Consolas" w:hAnsi="Consolas"/>
          <w:color w:val="FFFFFF"/>
        </w:rPr>
        <w:t xml:space="preserve">: </w:t>
      </w:r>
      <w:r>
        <w:rPr>
          <w:rStyle w:val="cm-string"/>
          <w:rFonts w:ascii="Consolas" w:hAnsi="Consolas"/>
          <w:color w:val="FFE083"/>
        </w:rPr>
        <w:t>'herbivore'</w:t>
      </w:r>
      <w:r>
        <w:rPr>
          <w:rFonts w:ascii="Consolas" w:hAnsi="Consolas"/>
          <w:color w:val="FFFFFF"/>
        </w:rPr>
        <w:t xml:space="preserve">, </w:t>
      </w:r>
      <w:proofErr w:type="spellStart"/>
      <w:r>
        <w:rPr>
          <w:rStyle w:val="cm-property"/>
          <w:rFonts w:ascii="Consolas" w:hAnsi="Consolas"/>
          <w:color w:val="83FFF5"/>
        </w:rPr>
        <w:t>makeSound</w:t>
      </w:r>
      <w:proofErr w:type="spellEnd"/>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baaa</w:t>
      </w:r>
      <w:proofErr w:type="spellEnd"/>
      <w:r>
        <w:rPr>
          <w:rStyle w:val="cm-string"/>
          <w:rFonts w:ascii="Consolas" w:hAnsi="Consolas"/>
          <w:color w:val="FFE083"/>
        </w:rPr>
        <w:t>'</w:t>
      </w:r>
      <w:r>
        <w:rPr>
          <w:rFonts w:ascii="Consolas" w:hAnsi="Consolas"/>
          <w:color w:val="FFFFFF"/>
        </w:rPr>
        <w:t xml:space="preserve">); }, </w:t>
      </w:r>
      <w:r>
        <w:rPr>
          <w:rStyle w:val="cm-property"/>
          <w:rFonts w:ascii="Consolas" w:hAnsi="Consolas"/>
          <w:color w:val="83FFF5"/>
        </w:rPr>
        <w:t>diet</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dietType</w:t>
      </w:r>
      <w:proofErr w:type="spellEnd"/>
      <w:r>
        <w:rPr>
          <w:rFonts w:ascii="Consolas" w:hAnsi="Consolas"/>
          <w:color w:val="FFFFFF"/>
        </w:rPr>
        <w:t xml:space="preserve">) } }; </w:t>
      </w:r>
      <w:proofErr w:type="spellStart"/>
      <w:r>
        <w:rPr>
          <w:rStyle w:val="cm-variable"/>
          <w:rFonts w:ascii="Consolas" w:hAnsi="Consolas"/>
          <w:color w:val="FF8973"/>
        </w:rPr>
        <w:t>goat</w:t>
      </w:r>
      <w:r>
        <w:rPr>
          <w:rFonts w:ascii="Consolas" w:hAnsi="Consolas"/>
          <w:color w:val="FFFFFF"/>
        </w:rPr>
        <w:t>.</w:t>
      </w:r>
      <w:r>
        <w:rPr>
          <w:rStyle w:val="cm-property"/>
          <w:rFonts w:ascii="Consolas" w:hAnsi="Consolas"/>
          <w:color w:val="83FFF5"/>
        </w:rPr>
        <w:t>diet</w:t>
      </w:r>
      <w:proofErr w:type="spellEnd"/>
      <w:r>
        <w:rPr>
          <w:rFonts w:ascii="Consolas" w:hAnsi="Consolas"/>
          <w:color w:val="FFFFFF"/>
        </w:rPr>
        <w:t xml:space="preserve">(); </w:t>
      </w:r>
      <w:r>
        <w:rPr>
          <w:rStyle w:val="cm-comment"/>
          <w:rFonts w:ascii="Consolas" w:hAnsi="Consolas"/>
          <w:color w:val="939598"/>
        </w:rPr>
        <w:t>// Output will be "</w:t>
      </w:r>
      <w:proofErr w:type="spellStart"/>
      <w:r>
        <w:rPr>
          <w:rStyle w:val="cm-comment"/>
          <w:rFonts w:ascii="Consolas" w:hAnsi="Consolas"/>
          <w:color w:val="939598"/>
        </w:rPr>
        <w:t>ReferenceError</w:t>
      </w:r>
      <w:proofErr w:type="spellEnd"/>
      <w:r>
        <w:rPr>
          <w:rStyle w:val="cm-comment"/>
          <w:rFonts w:ascii="Consolas" w:hAnsi="Consolas"/>
          <w:color w:val="939598"/>
        </w:rPr>
        <w:t xml:space="preserve">: </w:t>
      </w:r>
      <w:proofErr w:type="spellStart"/>
      <w:r>
        <w:rPr>
          <w:rStyle w:val="cm-comment"/>
          <w:rFonts w:ascii="Consolas" w:hAnsi="Consolas"/>
          <w:color w:val="939598"/>
        </w:rPr>
        <w:t>dietType</w:t>
      </w:r>
      <w:proofErr w:type="spellEnd"/>
      <w:r>
        <w:rPr>
          <w:rStyle w:val="cm-comment"/>
          <w:rFonts w:ascii="Consolas" w:hAnsi="Consolas"/>
          <w:color w:val="939598"/>
        </w:rPr>
        <w:t xml:space="preserve"> is not defined"</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That's strange, why is </w:t>
      </w:r>
      <w:proofErr w:type="spellStart"/>
      <w:r>
        <w:rPr>
          <w:rStyle w:val="HTML"/>
          <w:rFonts w:ascii="Consolas" w:hAnsi="Consolas"/>
          <w:color w:val="15141F"/>
          <w:shd w:val="clear" w:color="auto" w:fill="DFE0E0"/>
        </w:rPr>
        <w:t>dietType</w:t>
      </w:r>
      <w:proofErr w:type="spellEnd"/>
      <w:r>
        <w:rPr>
          <w:rFonts w:ascii="Segoe UI" w:hAnsi="Segoe UI" w:cs="Segoe UI"/>
          <w:color w:val="484848"/>
          <w:sz w:val="27"/>
          <w:szCs w:val="27"/>
        </w:rPr>
        <w:t> not defined even though it's a property of </w:t>
      </w:r>
      <w:r>
        <w:rPr>
          <w:rStyle w:val="HTML"/>
          <w:rFonts w:ascii="Consolas" w:hAnsi="Consolas"/>
          <w:color w:val="15141F"/>
          <w:shd w:val="clear" w:color="auto" w:fill="DFE0E0"/>
        </w:rPr>
        <w:t>goat</w:t>
      </w:r>
      <w:r>
        <w:rPr>
          <w:rFonts w:ascii="Segoe UI" w:hAnsi="Segoe UI" w:cs="Segoe UI"/>
          <w:color w:val="484848"/>
          <w:sz w:val="27"/>
          <w:szCs w:val="27"/>
        </w:rPr>
        <w:t xml:space="preserve">? That's because inside the scope of </w:t>
      </w:r>
      <w:proofErr w:type="gramStart"/>
      <w:r>
        <w:rPr>
          <w:rFonts w:ascii="Segoe UI" w:hAnsi="Segoe UI" w:cs="Segoe UI"/>
          <w:color w:val="484848"/>
          <w:sz w:val="27"/>
          <w:szCs w:val="27"/>
        </w:rPr>
        <w:t>the </w:t>
      </w:r>
      <w:r>
        <w:rPr>
          <w:rStyle w:val="HTML"/>
          <w:rFonts w:ascii="Consolas" w:hAnsi="Consolas"/>
          <w:color w:val="15141F"/>
          <w:shd w:val="clear" w:color="auto" w:fill="DFE0E0"/>
        </w:rPr>
        <w:t>.diet</w:t>
      </w:r>
      <w:proofErr w:type="gramEnd"/>
      <w:r>
        <w:rPr>
          <w:rStyle w:val="HTML"/>
          <w:rFonts w:ascii="Consolas" w:hAnsi="Consolas"/>
          <w:color w:val="15141F"/>
          <w:shd w:val="clear" w:color="auto" w:fill="DFE0E0"/>
        </w:rPr>
        <w:t>()</w:t>
      </w:r>
      <w:r>
        <w:rPr>
          <w:rFonts w:ascii="Segoe UI" w:hAnsi="Segoe UI" w:cs="Segoe UI"/>
          <w:color w:val="484848"/>
          <w:sz w:val="27"/>
          <w:szCs w:val="27"/>
        </w:rPr>
        <w:t>method, we don't automatically have access to other properties of the </w:t>
      </w:r>
      <w:r>
        <w:rPr>
          <w:rStyle w:val="HTML"/>
          <w:rFonts w:ascii="Consolas" w:hAnsi="Consolas"/>
          <w:color w:val="15141F"/>
          <w:shd w:val="clear" w:color="auto" w:fill="DFE0E0"/>
        </w:rPr>
        <w:t>goat</w:t>
      </w:r>
      <w:r>
        <w:rPr>
          <w:rFonts w:ascii="Segoe UI" w:hAnsi="Segoe UI" w:cs="Segoe UI"/>
          <w:color w:val="484848"/>
          <w:sz w:val="27"/>
          <w:szCs w:val="27"/>
        </w:rPr>
        <w:t> object.</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Here's where </w:t>
      </w:r>
      <w:proofErr w:type="gramStart"/>
      <w:r>
        <w:rPr>
          <w:rFonts w:ascii="Segoe UI" w:hAnsi="Segoe UI" w:cs="Segoe UI"/>
          <w:color w:val="484848"/>
          <w:sz w:val="27"/>
          <w:szCs w:val="27"/>
        </w:rPr>
        <w:t>the </w:t>
      </w:r>
      <w:r>
        <w:rPr>
          <w:rStyle w:val="HTML"/>
          <w:rFonts w:ascii="Consolas" w:hAnsi="Consolas"/>
          <w:color w:val="15141F"/>
          <w:shd w:val="clear" w:color="auto" w:fill="DFE0E0"/>
        </w:rPr>
        <w:t>this</w:t>
      </w:r>
      <w:proofErr w:type="gramEnd"/>
      <w:r>
        <w:rPr>
          <w:rFonts w:ascii="Segoe UI" w:hAnsi="Segoe UI" w:cs="Segoe UI"/>
          <w:color w:val="484848"/>
          <w:sz w:val="27"/>
          <w:szCs w:val="27"/>
        </w:rPr>
        <w:t xml:space="preserve"> keyword comes to the rescue. If we change </w:t>
      </w:r>
      <w:proofErr w:type="gramStart"/>
      <w:r>
        <w:rPr>
          <w:rFonts w:ascii="Segoe UI" w:hAnsi="Segoe UI" w:cs="Segoe UI"/>
          <w:color w:val="484848"/>
          <w:sz w:val="27"/>
          <w:szCs w:val="27"/>
        </w:rPr>
        <w:t>the </w:t>
      </w:r>
      <w:r>
        <w:rPr>
          <w:rStyle w:val="HTML"/>
          <w:rFonts w:ascii="Consolas" w:hAnsi="Consolas"/>
          <w:color w:val="15141F"/>
          <w:shd w:val="clear" w:color="auto" w:fill="DFE0E0"/>
        </w:rPr>
        <w:t>.diet</w:t>
      </w:r>
      <w:proofErr w:type="gramEnd"/>
      <w:r>
        <w:rPr>
          <w:rStyle w:val="HTML"/>
          <w:rFonts w:ascii="Consolas" w:hAnsi="Consolas"/>
          <w:color w:val="15141F"/>
          <w:shd w:val="clear" w:color="auto" w:fill="DFE0E0"/>
        </w:rPr>
        <w:t>()</w:t>
      </w:r>
      <w:r>
        <w:rPr>
          <w:rFonts w:ascii="Segoe UI" w:hAnsi="Segoe UI" w:cs="Segoe UI"/>
          <w:color w:val="484848"/>
          <w:sz w:val="27"/>
          <w:szCs w:val="27"/>
        </w:rPr>
        <w:t> method to use the </w:t>
      </w:r>
      <w:r>
        <w:rPr>
          <w:rStyle w:val="HTML"/>
          <w:rFonts w:ascii="Consolas" w:hAnsi="Consolas"/>
          <w:color w:val="15141F"/>
          <w:shd w:val="clear" w:color="auto" w:fill="DFE0E0"/>
        </w:rPr>
        <w:t>this</w:t>
      </w:r>
      <w:r>
        <w:rPr>
          <w:rFonts w:ascii="Segoe UI" w:hAnsi="Segoe UI" w:cs="Segoe UI"/>
          <w:color w:val="484848"/>
          <w:sz w:val="27"/>
          <w:szCs w:val="27"/>
        </w:rPr>
        <w:t>, the </w:t>
      </w:r>
      <w:r>
        <w:rPr>
          <w:rStyle w:val="HTML"/>
          <w:rFonts w:ascii="Consolas" w:hAnsi="Consolas"/>
          <w:color w:val="15141F"/>
          <w:shd w:val="clear" w:color="auto" w:fill="DFE0E0"/>
        </w:rPr>
        <w:t>.diet()</w:t>
      </w:r>
      <w:r>
        <w:rPr>
          <w:rFonts w:ascii="Segoe UI" w:hAnsi="Segoe UI" w:cs="Segoe UI"/>
          <w:color w:val="484848"/>
          <w:sz w:val="27"/>
          <w:szCs w:val="27"/>
        </w:rPr>
        <w:t> works! :</w:t>
      </w:r>
    </w:p>
    <w:p w:rsidR="00392574" w:rsidRDefault="00392574" w:rsidP="00392574">
      <w:pPr>
        <w:pStyle w:val="HTML0"/>
        <w:shd w:val="clear" w:color="auto" w:fill="201E2F"/>
        <w:rPr>
          <w:rFonts w:ascii="Consolas" w:hAnsi="Consolas"/>
          <w:color w:val="FFFFFF"/>
        </w:rPr>
      </w:pPr>
      <w:proofErr w:type="spellStart"/>
      <w:r>
        <w:rPr>
          <w:rStyle w:val="cm-keyword"/>
          <w:rFonts w:ascii="Consolas" w:hAnsi="Consolas"/>
          <w:color w:val="B3CCFF"/>
        </w:rPr>
        <w:lastRenderedPageBreak/>
        <w:t>const</w:t>
      </w:r>
      <w:proofErr w:type="spellEnd"/>
      <w:r>
        <w:rPr>
          <w:rFonts w:ascii="Consolas" w:hAnsi="Consolas"/>
          <w:color w:val="FFFFFF"/>
        </w:rPr>
        <w:t xml:space="preserve"> </w:t>
      </w:r>
      <w:r>
        <w:rPr>
          <w:rStyle w:val="cm-def"/>
          <w:rFonts w:ascii="Consolas" w:hAnsi="Consolas"/>
          <w:color w:val="B3CCFF"/>
        </w:rPr>
        <w:t>goat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proofErr w:type="spellStart"/>
      <w:r>
        <w:rPr>
          <w:rStyle w:val="cm-property"/>
          <w:rFonts w:ascii="Consolas" w:hAnsi="Consolas"/>
          <w:color w:val="83FFF5"/>
        </w:rPr>
        <w:t>dietType</w:t>
      </w:r>
      <w:proofErr w:type="spellEnd"/>
      <w:proofErr w:type="gramEnd"/>
      <w:r>
        <w:rPr>
          <w:rFonts w:ascii="Consolas" w:hAnsi="Consolas"/>
          <w:color w:val="FFFFFF"/>
        </w:rPr>
        <w:t xml:space="preserve">: </w:t>
      </w:r>
      <w:r>
        <w:rPr>
          <w:rStyle w:val="cm-string"/>
          <w:rFonts w:ascii="Consolas" w:hAnsi="Consolas"/>
          <w:color w:val="FFE083"/>
        </w:rPr>
        <w:t>'herbivore'</w:t>
      </w:r>
      <w:r>
        <w:rPr>
          <w:rFonts w:ascii="Consolas" w:hAnsi="Consolas"/>
          <w:color w:val="FFFFFF"/>
        </w:rPr>
        <w:t xml:space="preserve">, </w:t>
      </w:r>
      <w:proofErr w:type="spellStart"/>
      <w:r>
        <w:rPr>
          <w:rStyle w:val="cm-property"/>
          <w:rFonts w:ascii="Consolas" w:hAnsi="Consolas"/>
          <w:color w:val="83FFF5"/>
        </w:rPr>
        <w:t>makeSound</w:t>
      </w:r>
      <w:proofErr w:type="spellEnd"/>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baaa</w:t>
      </w:r>
      <w:proofErr w:type="spellEnd"/>
      <w:r>
        <w:rPr>
          <w:rStyle w:val="cm-string"/>
          <w:rFonts w:ascii="Consolas" w:hAnsi="Consolas"/>
          <w:color w:val="FFE083"/>
        </w:rPr>
        <w:t>'</w:t>
      </w:r>
      <w:r>
        <w:rPr>
          <w:rFonts w:ascii="Consolas" w:hAnsi="Consolas"/>
          <w:color w:val="FFFFFF"/>
        </w:rPr>
        <w:t xml:space="preserve">); }, </w:t>
      </w:r>
      <w:r>
        <w:rPr>
          <w:rStyle w:val="cm-property"/>
          <w:rFonts w:ascii="Consolas" w:hAnsi="Consolas"/>
          <w:color w:val="83FFF5"/>
        </w:rPr>
        <w:t>diet</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keyword"/>
          <w:rFonts w:ascii="Consolas" w:hAnsi="Consolas"/>
          <w:color w:val="B3CCFF"/>
        </w:rPr>
        <w:t>this</w:t>
      </w:r>
      <w:r>
        <w:rPr>
          <w:rFonts w:ascii="Consolas" w:hAnsi="Consolas"/>
          <w:color w:val="FFFFFF"/>
        </w:rPr>
        <w:t>.</w:t>
      </w:r>
      <w:r>
        <w:rPr>
          <w:rStyle w:val="cm-property"/>
          <w:rFonts w:ascii="Consolas" w:hAnsi="Consolas"/>
          <w:color w:val="83FFF5"/>
        </w:rPr>
        <w:t>dietType</w:t>
      </w:r>
      <w:proofErr w:type="spellEnd"/>
      <w:r>
        <w:rPr>
          <w:rFonts w:ascii="Consolas" w:hAnsi="Consolas"/>
          <w:color w:val="FFFFFF"/>
        </w:rPr>
        <w:t xml:space="preserve">) } }; </w:t>
      </w:r>
      <w:proofErr w:type="spellStart"/>
      <w:r>
        <w:rPr>
          <w:rStyle w:val="cm-variable"/>
          <w:rFonts w:ascii="Consolas" w:hAnsi="Consolas"/>
          <w:color w:val="FF8973"/>
        </w:rPr>
        <w:t>goat</w:t>
      </w:r>
      <w:r>
        <w:rPr>
          <w:rFonts w:ascii="Consolas" w:hAnsi="Consolas"/>
          <w:color w:val="FFFFFF"/>
        </w:rPr>
        <w:t>.</w:t>
      </w:r>
      <w:r>
        <w:rPr>
          <w:rStyle w:val="cm-property"/>
          <w:rFonts w:ascii="Consolas" w:hAnsi="Consolas"/>
          <w:color w:val="83FFF5"/>
        </w:rPr>
        <w:t>diet</w:t>
      </w:r>
      <w:proofErr w:type="spellEnd"/>
      <w:r>
        <w:rPr>
          <w:rFonts w:ascii="Consolas" w:hAnsi="Consolas"/>
          <w:color w:val="FFFFFF"/>
        </w:rPr>
        <w:t xml:space="preserve">(); </w:t>
      </w:r>
      <w:r>
        <w:rPr>
          <w:rStyle w:val="cm-comment"/>
          <w:rFonts w:ascii="Consolas" w:hAnsi="Consolas"/>
          <w:color w:val="939598"/>
        </w:rPr>
        <w:t>// Output: herbivore</w:t>
      </w:r>
    </w:p>
    <w:p w:rsidR="00392574" w:rsidRDefault="00392574" w:rsidP="00392574">
      <w:pPr>
        <w:pStyle w:val="a3"/>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olor w:val="15141F"/>
          <w:shd w:val="clear" w:color="auto" w:fill="DFE0E0"/>
        </w:rPr>
        <w:t>this</w:t>
      </w:r>
      <w:proofErr w:type="gramEnd"/>
      <w:r>
        <w:rPr>
          <w:rFonts w:ascii="Segoe UI" w:hAnsi="Segoe UI" w:cs="Segoe UI"/>
          <w:color w:val="484848"/>
          <w:sz w:val="27"/>
          <w:szCs w:val="27"/>
        </w:rPr>
        <w:t> keyword references the </w:t>
      </w:r>
      <w:r>
        <w:rPr>
          <w:rStyle w:val="a4"/>
          <w:rFonts w:ascii="Segoe UI" w:hAnsi="Segoe UI" w:cs="Segoe UI"/>
          <w:color w:val="484848"/>
          <w:sz w:val="27"/>
          <w:szCs w:val="27"/>
        </w:rPr>
        <w:t xml:space="preserve">calling </w:t>
      </w:r>
      <w:proofErr w:type="spellStart"/>
      <w:r>
        <w:rPr>
          <w:rStyle w:val="a4"/>
          <w:rFonts w:ascii="Segoe UI" w:hAnsi="Segoe UI" w:cs="Segoe UI"/>
          <w:color w:val="484848"/>
          <w:sz w:val="27"/>
          <w:szCs w:val="27"/>
        </w:rPr>
        <w:t>object</w:t>
      </w:r>
      <w:r>
        <w:rPr>
          <w:rFonts w:ascii="Segoe UI" w:hAnsi="Segoe UI" w:cs="Segoe UI"/>
          <w:color w:val="484848"/>
          <w:sz w:val="27"/>
          <w:szCs w:val="27"/>
        </w:rPr>
        <w:t>which</w:t>
      </w:r>
      <w:proofErr w:type="spellEnd"/>
      <w:r>
        <w:rPr>
          <w:rFonts w:ascii="Segoe UI" w:hAnsi="Segoe UI" w:cs="Segoe UI"/>
          <w:color w:val="484848"/>
          <w:sz w:val="27"/>
          <w:szCs w:val="27"/>
        </w:rPr>
        <w:t xml:space="preserve"> provides access to the calling object's properties. In the example above, the calling object is </w:t>
      </w:r>
      <w:r>
        <w:rPr>
          <w:rStyle w:val="HTML"/>
          <w:rFonts w:ascii="Consolas" w:hAnsi="Consolas"/>
          <w:color w:val="15141F"/>
          <w:shd w:val="clear" w:color="auto" w:fill="DFE0E0"/>
        </w:rPr>
        <w:t>goat</w:t>
      </w:r>
      <w:r>
        <w:rPr>
          <w:rFonts w:ascii="Segoe UI" w:hAnsi="Segoe UI" w:cs="Segoe UI"/>
          <w:color w:val="484848"/>
          <w:sz w:val="27"/>
          <w:szCs w:val="27"/>
        </w:rPr>
        <w:t> and by using </w:t>
      </w:r>
      <w:r>
        <w:rPr>
          <w:rStyle w:val="HTML"/>
          <w:rFonts w:ascii="Consolas" w:hAnsi="Consolas"/>
          <w:color w:val="15141F"/>
          <w:shd w:val="clear" w:color="auto" w:fill="DFE0E0"/>
        </w:rPr>
        <w:t>this</w:t>
      </w:r>
      <w:r>
        <w:rPr>
          <w:rFonts w:ascii="Segoe UI" w:hAnsi="Segoe UI" w:cs="Segoe UI"/>
          <w:color w:val="484848"/>
          <w:sz w:val="27"/>
          <w:szCs w:val="27"/>
        </w:rPr>
        <w:t> we're accessing the </w:t>
      </w:r>
      <w:r>
        <w:rPr>
          <w:rStyle w:val="HTML"/>
          <w:rFonts w:ascii="Consolas" w:hAnsi="Consolas"/>
          <w:color w:val="15141F"/>
          <w:shd w:val="clear" w:color="auto" w:fill="DFE0E0"/>
        </w:rPr>
        <w:t>goat</w:t>
      </w:r>
      <w:r>
        <w:rPr>
          <w:rFonts w:ascii="Segoe UI" w:hAnsi="Segoe UI" w:cs="Segoe UI"/>
          <w:color w:val="484848"/>
          <w:sz w:val="27"/>
          <w:szCs w:val="27"/>
        </w:rPr>
        <w:t> object itself, and then the </w:t>
      </w:r>
      <w:proofErr w:type="spellStart"/>
      <w:r>
        <w:rPr>
          <w:rStyle w:val="HTML"/>
          <w:rFonts w:ascii="Consolas" w:hAnsi="Consolas"/>
          <w:color w:val="15141F"/>
          <w:shd w:val="clear" w:color="auto" w:fill="DFE0E0"/>
        </w:rPr>
        <w:t>dietType</w:t>
      </w:r>
      <w:proofErr w:type="spellEnd"/>
      <w:r>
        <w:rPr>
          <w:rFonts w:ascii="Segoe UI" w:hAnsi="Segoe UI" w:cs="Segoe UI"/>
          <w:color w:val="484848"/>
          <w:sz w:val="27"/>
          <w:szCs w:val="27"/>
        </w:rPr>
        <w:t> property of </w:t>
      </w:r>
      <w:r>
        <w:rPr>
          <w:rStyle w:val="HTML"/>
          <w:rFonts w:ascii="Consolas" w:hAnsi="Consolas"/>
          <w:color w:val="15141F"/>
          <w:shd w:val="clear" w:color="auto" w:fill="DFE0E0"/>
        </w:rPr>
        <w:t>goat</w:t>
      </w:r>
      <w:r>
        <w:rPr>
          <w:rFonts w:ascii="Segoe UI" w:hAnsi="Segoe UI" w:cs="Segoe UI"/>
          <w:color w:val="484848"/>
          <w:sz w:val="27"/>
          <w:szCs w:val="27"/>
        </w:rPr>
        <w:t> by using property dot notation.</w:t>
      </w:r>
    </w:p>
    <w:p w:rsidR="00392574" w:rsidRDefault="00392574" w:rsidP="0039257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Let's get comfortable using </w:t>
      </w:r>
      <w:proofErr w:type="gramStart"/>
      <w:r>
        <w:rPr>
          <w:rFonts w:ascii="Segoe UI" w:hAnsi="Segoe UI" w:cs="Segoe UI"/>
          <w:color w:val="484848"/>
          <w:sz w:val="27"/>
          <w:szCs w:val="27"/>
        </w:rPr>
        <w:t>the </w:t>
      </w:r>
      <w:r>
        <w:rPr>
          <w:rStyle w:val="HTML"/>
          <w:rFonts w:ascii="Consolas" w:hAnsi="Consolas"/>
          <w:color w:val="15141F"/>
          <w:shd w:val="clear" w:color="auto" w:fill="DFE0E0"/>
        </w:rPr>
        <w:t>this</w:t>
      </w:r>
      <w:proofErr w:type="gramEnd"/>
      <w:r>
        <w:rPr>
          <w:rFonts w:ascii="Segoe UI" w:hAnsi="Segoe UI" w:cs="Segoe UI"/>
          <w:color w:val="484848"/>
          <w:sz w:val="27"/>
          <w:szCs w:val="27"/>
        </w:rPr>
        <w:t> keyword in a method.</w:t>
      </w:r>
    </w:p>
    <w:p w:rsidR="00392574" w:rsidRPr="00135B14" w:rsidRDefault="00392574" w:rsidP="00392574">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392574" w:rsidRDefault="00392574" w:rsidP="00392574">
      <w:pPr>
        <w:pStyle w:val="1"/>
        <w:shd w:val="clear" w:color="auto" w:fill="FFFFFF"/>
        <w:rPr>
          <w:rFonts w:ascii="Segoe UI" w:hAnsi="Segoe UI" w:cs="Segoe UI"/>
          <w:color w:val="292929"/>
        </w:rPr>
      </w:pPr>
      <w:r>
        <w:rPr>
          <w:rFonts w:ascii="Segoe UI" w:hAnsi="Segoe UI" w:cs="Segoe UI"/>
          <w:color w:val="292929"/>
        </w:rPr>
        <w:t>Arrow Functions and this</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We saw in the previous exercise that for a method, the calling object is the object the method belongs to. If we use </w:t>
      </w:r>
      <w:proofErr w:type="gramStart"/>
      <w:r>
        <w:rPr>
          <w:rFonts w:ascii="Segoe UI" w:hAnsi="Segoe UI" w:cs="Segoe UI"/>
          <w:color w:val="484848"/>
          <w:sz w:val="27"/>
          <w:szCs w:val="27"/>
        </w:rPr>
        <w:t>the </w:t>
      </w:r>
      <w:r>
        <w:rPr>
          <w:rStyle w:val="HTML"/>
          <w:rFonts w:ascii="Consolas" w:hAnsi="Consolas"/>
          <w:color w:val="15141F"/>
          <w:shd w:val="clear" w:color="auto" w:fill="DFE0E0"/>
        </w:rPr>
        <w:t>this</w:t>
      </w:r>
      <w:proofErr w:type="gramEnd"/>
      <w:r>
        <w:rPr>
          <w:rFonts w:ascii="Segoe UI" w:hAnsi="Segoe UI" w:cs="Segoe UI"/>
          <w:color w:val="484848"/>
          <w:sz w:val="27"/>
          <w:szCs w:val="27"/>
        </w:rPr>
        <w:t> keyword in a method then the value of </w:t>
      </w:r>
      <w:r>
        <w:rPr>
          <w:rStyle w:val="HTML"/>
          <w:rFonts w:ascii="Consolas" w:hAnsi="Consolas"/>
          <w:color w:val="15141F"/>
          <w:shd w:val="clear" w:color="auto" w:fill="DFE0E0"/>
        </w:rPr>
        <w:t>this</w:t>
      </w:r>
      <w:r>
        <w:rPr>
          <w:rFonts w:ascii="Segoe UI" w:hAnsi="Segoe UI" w:cs="Segoe UI"/>
          <w:color w:val="484848"/>
          <w:sz w:val="27"/>
          <w:szCs w:val="27"/>
        </w:rPr>
        <w:t> is the calling object. However, it becomes a bit more complicated when we start using arrow functions for methods. Take a look at the example below:</w:t>
      </w:r>
    </w:p>
    <w:p w:rsidR="00392574" w:rsidRDefault="00392574" w:rsidP="0039257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goat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proofErr w:type="spellStart"/>
      <w:r>
        <w:rPr>
          <w:rStyle w:val="cm-property"/>
          <w:rFonts w:ascii="Consolas" w:hAnsi="Consolas"/>
          <w:color w:val="83FFF5"/>
        </w:rPr>
        <w:t>dietType</w:t>
      </w:r>
      <w:proofErr w:type="spellEnd"/>
      <w:proofErr w:type="gramEnd"/>
      <w:r>
        <w:rPr>
          <w:rFonts w:ascii="Consolas" w:hAnsi="Consolas"/>
          <w:color w:val="FFFFFF"/>
        </w:rPr>
        <w:t xml:space="preserve">: </w:t>
      </w:r>
      <w:r>
        <w:rPr>
          <w:rStyle w:val="cm-string"/>
          <w:rFonts w:ascii="Consolas" w:hAnsi="Consolas"/>
          <w:color w:val="FFE083"/>
        </w:rPr>
        <w:t>'herbivore'</w:t>
      </w:r>
      <w:r>
        <w:rPr>
          <w:rFonts w:ascii="Consolas" w:hAnsi="Consolas"/>
          <w:color w:val="FFFFFF"/>
        </w:rPr>
        <w:t xml:space="preserve">, </w:t>
      </w:r>
      <w:proofErr w:type="spellStart"/>
      <w:r>
        <w:rPr>
          <w:rStyle w:val="cm-property"/>
          <w:rFonts w:ascii="Consolas" w:hAnsi="Consolas"/>
          <w:color w:val="83FFF5"/>
        </w:rPr>
        <w:t>makeSound</w:t>
      </w:r>
      <w:proofErr w:type="spellEnd"/>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baaa</w:t>
      </w:r>
      <w:proofErr w:type="spellEnd"/>
      <w:r>
        <w:rPr>
          <w:rStyle w:val="cm-string"/>
          <w:rFonts w:ascii="Consolas" w:hAnsi="Consolas"/>
          <w:color w:val="FFE083"/>
        </w:rPr>
        <w:t>'</w:t>
      </w:r>
      <w:r>
        <w:rPr>
          <w:rFonts w:ascii="Consolas" w:hAnsi="Consolas"/>
          <w:color w:val="FFFFFF"/>
        </w:rPr>
        <w:t xml:space="preserve">); }, </w:t>
      </w:r>
      <w:r>
        <w:rPr>
          <w:rStyle w:val="cm-property"/>
          <w:rFonts w:ascii="Consolas" w:hAnsi="Consolas"/>
          <w:color w:val="83FFF5"/>
        </w:rPr>
        <w:t>diet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keyword"/>
          <w:rFonts w:ascii="Consolas" w:hAnsi="Consolas"/>
          <w:color w:val="B3CCFF"/>
        </w:rPr>
        <w:t>this</w:t>
      </w:r>
      <w:r>
        <w:rPr>
          <w:rFonts w:ascii="Consolas" w:hAnsi="Consolas"/>
          <w:color w:val="FFFFFF"/>
        </w:rPr>
        <w:t>.</w:t>
      </w:r>
      <w:r>
        <w:rPr>
          <w:rStyle w:val="cm-property"/>
          <w:rFonts w:ascii="Consolas" w:hAnsi="Consolas"/>
          <w:color w:val="83FFF5"/>
        </w:rPr>
        <w:t>dietType</w:t>
      </w:r>
      <w:proofErr w:type="spellEnd"/>
      <w:r>
        <w:rPr>
          <w:rFonts w:ascii="Consolas" w:hAnsi="Consolas"/>
          <w:color w:val="FFFFFF"/>
        </w:rPr>
        <w:t xml:space="preserve">) } }; </w:t>
      </w:r>
      <w:proofErr w:type="spellStart"/>
      <w:r>
        <w:rPr>
          <w:rStyle w:val="cm-variable"/>
          <w:rFonts w:ascii="Consolas" w:hAnsi="Consolas"/>
          <w:color w:val="FF8973"/>
        </w:rPr>
        <w:t>goat</w:t>
      </w:r>
      <w:r>
        <w:rPr>
          <w:rFonts w:ascii="Consolas" w:hAnsi="Consolas"/>
          <w:color w:val="FFFFFF"/>
        </w:rPr>
        <w:t>.</w:t>
      </w:r>
      <w:r>
        <w:rPr>
          <w:rStyle w:val="cm-property"/>
          <w:rFonts w:ascii="Consolas" w:hAnsi="Consolas"/>
          <w:color w:val="83FFF5"/>
        </w:rPr>
        <w:t>diet</w:t>
      </w:r>
      <w:proofErr w:type="spellEnd"/>
      <w:r>
        <w:rPr>
          <w:rFonts w:ascii="Consolas" w:hAnsi="Consolas"/>
          <w:color w:val="FFFFFF"/>
        </w:rPr>
        <w:t xml:space="preserve">(); </w:t>
      </w:r>
      <w:r>
        <w:rPr>
          <w:rStyle w:val="cm-comment"/>
          <w:rFonts w:ascii="Consolas" w:hAnsi="Consolas"/>
          <w:color w:val="939598"/>
        </w:rPr>
        <w:t>// Prints undefined</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comment, you can see that </w:t>
      </w:r>
      <w:proofErr w:type="spellStart"/>
      <w:proofErr w:type="gramStart"/>
      <w:r>
        <w:rPr>
          <w:rStyle w:val="HTML"/>
          <w:rFonts w:ascii="Consolas" w:hAnsi="Consolas"/>
          <w:color w:val="15141F"/>
          <w:shd w:val="clear" w:color="auto" w:fill="DFE0E0"/>
        </w:rPr>
        <w:t>goat.diet</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would log </w:t>
      </w:r>
      <w:r>
        <w:rPr>
          <w:rStyle w:val="HTML"/>
          <w:rFonts w:ascii="Consolas" w:hAnsi="Consolas"/>
          <w:color w:val="15141F"/>
          <w:shd w:val="clear" w:color="auto" w:fill="DFE0E0"/>
        </w:rPr>
        <w:t>undefined</w:t>
      </w:r>
      <w:r>
        <w:rPr>
          <w:rFonts w:ascii="Segoe UI" w:hAnsi="Segoe UI" w:cs="Segoe UI"/>
          <w:color w:val="484848"/>
          <w:sz w:val="27"/>
          <w:szCs w:val="27"/>
        </w:rPr>
        <w:t xml:space="preserve">. So what happened? Notice that in </w:t>
      </w:r>
      <w:proofErr w:type="gramStart"/>
      <w:r>
        <w:rPr>
          <w:rFonts w:ascii="Segoe UI" w:hAnsi="Segoe UI" w:cs="Segoe UI"/>
          <w:color w:val="484848"/>
          <w:sz w:val="27"/>
          <w:szCs w:val="27"/>
        </w:rPr>
        <w:t>the </w:t>
      </w:r>
      <w:r>
        <w:rPr>
          <w:rStyle w:val="HTML"/>
          <w:rFonts w:ascii="Consolas" w:hAnsi="Consolas"/>
          <w:color w:val="15141F"/>
          <w:shd w:val="clear" w:color="auto" w:fill="DFE0E0"/>
        </w:rPr>
        <w:t>.diet</w:t>
      </w:r>
      <w:proofErr w:type="gramEnd"/>
      <w:r>
        <w:rPr>
          <w:rStyle w:val="HTML"/>
          <w:rFonts w:ascii="Consolas" w:hAnsi="Consolas"/>
          <w:color w:val="15141F"/>
          <w:shd w:val="clear" w:color="auto" w:fill="DFE0E0"/>
        </w:rPr>
        <w:t>()</w:t>
      </w:r>
      <w:r>
        <w:rPr>
          <w:rFonts w:ascii="Segoe UI" w:hAnsi="Segoe UI" w:cs="Segoe UI"/>
          <w:color w:val="484848"/>
          <w:sz w:val="27"/>
          <w:szCs w:val="27"/>
        </w:rPr>
        <w:t> is defined using an arrow function.</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Arrow functions inherently </w:t>
      </w:r>
      <w:r>
        <w:rPr>
          <w:rStyle w:val="a4"/>
          <w:rFonts w:ascii="Segoe UI" w:hAnsi="Segoe UI" w:cs="Segoe UI"/>
          <w:color w:val="484848"/>
          <w:sz w:val="27"/>
          <w:szCs w:val="27"/>
        </w:rPr>
        <w:t>bind</w:t>
      </w:r>
      <w:r>
        <w:rPr>
          <w:rFonts w:ascii="Segoe UI" w:hAnsi="Segoe UI" w:cs="Segoe UI"/>
          <w:color w:val="484848"/>
          <w:sz w:val="27"/>
          <w:szCs w:val="27"/>
        </w:rPr>
        <w:t>, or tie, an already defined </w:t>
      </w:r>
      <w:r>
        <w:rPr>
          <w:rStyle w:val="HTML"/>
          <w:rFonts w:ascii="Consolas" w:hAnsi="Consolas"/>
          <w:color w:val="15141F"/>
          <w:shd w:val="clear" w:color="auto" w:fill="DFE0E0"/>
        </w:rPr>
        <w:t>this</w:t>
      </w:r>
      <w:r>
        <w:rPr>
          <w:rFonts w:ascii="Segoe UI" w:hAnsi="Segoe UI" w:cs="Segoe UI"/>
          <w:color w:val="484848"/>
          <w:sz w:val="27"/>
          <w:szCs w:val="27"/>
        </w:rPr>
        <w:t> value to the function itself that is NOT the calling object. In the code snippet above, the value of </w:t>
      </w:r>
      <w:r>
        <w:rPr>
          <w:rStyle w:val="HTML"/>
          <w:rFonts w:ascii="Consolas" w:hAnsi="Consolas"/>
          <w:color w:val="15141F"/>
          <w:shd w:val="clear" w:color="auto" w:fill="DFE0E0"/>
        </w:rPr>
        <w:t>this</w:t>
      </w:r>
      <w:r>
        <w:rPr>
          <w:rFonts w:ascii="Segoe UI" w:hAnsi="Segoe UI" w:cs="Segoe UI"/>
          <w:color w:val="484848"/>
          <w:sz w:val="27"/>
          <w:szCs w:val="27"/>
        </w:rPr>
        <w:t> is the </w:t>
      </w:r>
      <w:r>
        <w:rPr>
          <w:rStyle w:val="a4"/>
          <w:rFonts w:ascii="Segoe UI" w:hAnsi="Segoe UI" w:cs="Segoe UI"/>
          <w:color w:val="484848"/>
          <w:sz w:val="27"/>
          <w:szCs w:val="27"/>
        </w:rPr>
        <w:t>global object</w:t>
      </w:r>
      <w:r>
        <w:rPr>
          <w:rFonts w:ascii="Segoe UI" w:hAnsi="Segoe UI" w:cs="Segoe UI"/>
          <w:color w:val="484848"/>
          <w:sz w:val="27"/>
          <w:szCs w:val="27"/>
        </w:rPr>
        <w:t>, or an object that exists in the global scope, which doesn't have a </w:t>
      </w:r>
      <w:proofErr w:type="spellStart"/>
      <w:r>
        <w:rPr>
          <w:rStyle w:val="HTML"/>
          <w:rFonts w:ascii="Consolas" w:hAnsi="Consolas"/>
          <w:color w:val="15141F"/>
          <w:shd w:val="clear" w:color="auto" w:fill="DFE0E0"/>
        </w:rPr>
        <w:t>dietType</w:t>
      </w:r>
      <w:proofErr w:type="spellEnd"/>
      <w:r>
        <w:rPr>
          <w:rFonts w:ascii="Segoe UI" w:hAnsi="Segoe UI" w:cs="Segoe UI"/>
          <w:color w:val="484848"/>
          <w:sz w:val="27"/>
          <w:szCs w:val="27"/>
        </w:rPr>
        <w:t> property and therefore returns </w:t>
      </w:r>
      <w:r>
        <w:rPr>
          <w:rStyle w:val="HTML"/>
          <w:rFonts w:ascii="Consolas" w:hAnsi="Consolas"/>
          <w:color w:val="15141F"/>
          <w:shd w:val="clear" w:color="auto" w:fill="DFE0E0"/>
        </w:rPr>
        <w:t>undefined</w:t>
      </w:r>
      <w:r>
        <w:rPr>
          <w:rFonts w:ascii="Segoe UI" w:hAnsi="Segoe UI" w:cs="Segoe UI"/>
          <w:color w:val="484848"/>
          <w:sz w:val="27"/>
          <w:szCs w:val="27"/>
        </w:rPr>
        <w:t>.</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read more about either arrow functions or the global object check out the MDN documentation of </w:t>
      </w:r>
      <w:hyperlink r:id="rId5" w:tgtFrame="_blank" w:history="1">
        <w:r>
          <w:rPr>
            <w:rStyle w:val="a5"/>
            <w:rFonts w:ascii="Segoe UI" w:hAnsi="Segoe UI" w:cs="Segoe UI"/>
            <w:color w:val="4B35EF"/>
            <w:sz w:val="27"/>
            <w:szCs w:val="27"/>
          </w:rPr>
          <w:t>the global object</w:t>
        </w:r>
      </w:hyperlink>
      <w:r>
        <w:rPr>
          <w:rFonts w:ascii="Segoe UI" w:hAnsi="Segoe UI" w:cs="Segoe UI"/>
          <w:color w:val="484848"/>
          <w:sz w:val="27"/>
          <w:szCs w:val="27"/>
        </w:rPr>
        <w:t> and </w:t>
      </w:r>
      <w:hyperlink r:id="rId6" w:tgtFrame="_blank" w:history="1">
        <w:r>
          <w:rPr>
            <w:rStyle w:val="a5"/>
            <w:rFonts w:ascii="Segoe UI" w:hAnsi="Segoe UI" w:cs="Segoe UI"/>
            <w:color w:val="4B35EF"/>
            <w:sz w:val="27"/>
            <w:szCs w:val="27"/>
          </w:rPr>
          <w:t>arrow functions</w:t>
        </w:r>
      </w:hyperlink>
      <w:r>
        <w:rPr>
          <w:rFonts w:ascii="Segoe UI" w:hAnsi="Segoe UI" w:cs="Segoe UI"/>
          <w:color w:val="484848"/>
          <w:sz w:val="27"/>
          <w:szCs w:val="27"/>
        </w:rPr>
        <w:t>.</w:t>
      </w:r>
    </w:p>
    <w:p w:rsidR="00392574" w:rsidRDefault="00392574" w:rsidP="0039257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key takeaway from the example above is to </w:t>
      </w:r>
      <w:r>
        <w:rPr>
          <w:rStyle w:val="a4"/>
          <w:rFonts w:ascii="Segoe UI" w:hAnsi="Segoe UI" w:cs="Segoe UI"/>
          <w:color w:val="484848"/>
          <w:sz w:val="27"/>
          <w:szCs w:val="27"/>
        </w:rPr>
        <w:t>avoid</w:t>
      </w:r>
      <w:r>
        <w:rPr>
          <w:rFonts w:ascii="Segoe UI" w:hAnsi="Segoe UI" w:cs="Segoe UI"/>
          <w:color w:val="484848"/>
          <w:sz w:val="27"/>
          <w:szCs w:val="27"/>
        </w:rPr>
        <w:t> using arrow functions when using </w:t>
      </w:r>
      <w:r>
        <w:rPr>
          <w:rStyle w:val="HTML"/>
          <w:rFonts w:ascii="Consolas" w:hAnsi="Consolas"/>
          <w:color w:val="15141F"/>
          <w:shd w:val="clear" w:color="auto" w:fill="DFE0E0"/>
        </w:rPr>
        <w:t>this</w:t>
      </w:r>
      <w:r>
        <w:rPr>
          <w:rFonts w:ascii="Segoe UI" w:hAnsi="Segoe UI" w:cs="Segoe UI"/>
          <w:color w:val="484848"/>
          <w:sz w:val="27"/>
          <w:szCs w:val="27"/>
        </w:rPr>
        <w:t> in a method!</w:t>
      </w:r>
    </w:p>
    <w:p w:rsidR="00392574" w:rsidRDefault="00392574" w:rsidP="00392574">
      <w:pPr>
        <w:pStyle w:val="1"/>
        <w:shd w:val="clear" w:color="auto" w:fill="FFFFFF"/>
        <w:rPr>
          <w:rFonts w:ascii="Segoe UI" w:hAnsi="Segoe UI" w:cs="Segoe UI"/>
          <w:color w:val="292929"/>
        </w:rPr>
      </w:pPr>
      <w:r>
        <w:rPr>
          <w:rFonts w:ascii="Segoe UI" w:hAnsi="Segoe UI" w:cs="Segoe UI"/>
          <w:color w:val="292929"/>
        </w:rPr>
        <w:t>Privacy</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Accessing and updating properties is fundamental in working with objects. However, there are cases in which we don't want other code simply accessing and updating an object's properties. When discussing </w:t>
      </w:r>
      <w:r>
        <w:rPr>
          <w:rStyle w:val="a4"/>
          <w:rFonts w:ascii="Segoe UI" w:hAnsi="Segoe UI" w:cs="Segoe UI"/>
          <w:color w:val="484848"/>
          <w:sz w:val="27"/>
          <w:szCs w:val="27"/>
        </w:rPr>
        <w:t>privacy</w:t>
      </w:r>
      <w:r>
        <w:rPr>
          <w:rFonts w:ascii="Segoe UI" w:hAnsi="Segoe UI" w:cs="Segoe UI"/>
          <w:color w:val="484848"/>
          <w:sz w:val="27"/>
          <w:szCs w:val="27"/>
        </w:rPr>
        <w:t xml:space="preserve"> in objects, we </w:t>
      </w:r>
      <w:r>
        <w:rPr>
          <w:rFonts w:ascii="Segoe UI" w:hAnsi="Segoe UI" w:cs="Segoe UI"/>
          <w:color w:val="484848"/>
          <w:sz w:val="27"/>
          <w:szCs w:val="27"/>
        </w:rPr>
        <w:lastRenderedPageBreak/>
        <w:t>define it as the idea that only certain properties should be mutable or able change in value.</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Certain languages have privacy built-in for objects, but JavaScript does not have this feature. Rather, JavaScript developers follow naming conventions that signal to other developers how to interact with a property. One common convention is to place an underscore </w:t>
      </w:r>
      <w:r>
        <w:rPr>
          <w:rStyle w:val="HTML"/>
          <w:rFonts w:ascii="Consolas" w:hAnsi="Consolas"/>
          <w:color w:val="15141F"/>
          <w:shd w:val="clear" w:color="auto" w:fill="DFE0E0"/>
        </w:rPr>
        <w:t>_</w:t>
      </w:r>
      <w:r>
        <w:rPr>
          <w:rFonts w:ascii="Segoe UI" w:hAnsi="Segoe UI" w:cs="Segoe UI"/>
          <w:color w:val="484848"/>
          <w:sz w:val="27"/>
          <w:szCs w:val="27"/>
        </w:rPr>
        <w:t> before the name of a property to mean that the property should not be altered. Here's an example of using </w:t>
      </w:r>
      <w:r>
        <w:rPr>
          <w:rStyle w:val="HTML"/>
          <w:rFonts w:ascii="Consolas" w:hAnsi="Consolas"/>
          <w:color w:val="15141F"/>
          <w:shd w:val="clear" w:color="auto" w:fill="DFE0E0"/>
        </w:rPr>
        <w:t>_</w:t>
      </w:r>
      <w:r>
        <w:rPr>
          <w:rFonts w:ascii="Segoe UI" w:hAnsi="Segoe UI" w:cs="Segoe UI"/>
          <w:color w:val="484848"/>
          <w:sz w:val="27"/>
          <w:szCs w:val="27"/>
        </w:rPr>
        <w:t> to prepend a property.</w:t>
      </w:r>
    </w:p>
    <w:p w:rsidR="00392574" w:rsidRDefault="00392574" w:rsidP="0039257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bankAccount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_</w:t>
      </w:r>
      <w:proofErr w:type="gramEnd"/>
      <w:r>
        <w:rPr>
          <w:rStyle w:val="cm-property"/>
          <w:rFonts w:ascii="Consolas" w:hAnsi="Consolas"/>
          <w:color w:val="83FFF5"/>
        </w:rPr>
        <w:t>amount</w:t>
      </w:r>
      <w:r>
        <w:rPr>
          <w:rFonts w:ascii="Consolas" w:hAnsi="Consolas"/>
          <w:color w:val="FFFFFF"/>
        </w:rPr>
        <w:t xml:space="preserve">: </w:t>
      </w:r>
      <w:r>
        <w:rPr>
          <w:rStyle w:val="cm-number"/>
          <w:rFonts w:ascii="Consolas" w:hAnsi="Consolas"/>
          <w:color w:val="FF8973"/>
        </w:rPr>
        <w:t>1000</w:t>
      </w:r>
      <w:r>
        <w:rPr>
          <w:rFonts w:ascii="Consolas" w:hAnsi="Consolas"/>
          <w:color w:val="FFFFFF"/>
        </w:rPr>
        <w:t xml:space="preserve"> }</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
          <w:rFonts w:ascii="Consolas" w:hAnsi="Consolas"/>
          <w:color w:val="15141F"/>
          <w:shd w:val="clear" w:color="auto" w:fill="DFE0E0"/>
        </w:rPr>
        <w:t>_amount</w:t>
      </w:r>
      <w:r>
        <w:rPr>
          <w:rFonts w:ascii="Segoe UI" w:hAnsi="Segoe UI" w:cs="Segoe UI"/>
          <w:color w:val="484848"/>
          <w:sz w:val="27"/>
          <w:szCs w:val="27"/>
        </w:rPr>
        <w:t> is not intended to be directly manipulated.</w:t>
      </w:r>
    </w:p>
    <w:p w:rsidR="00392574" w:rsidRDefault="00392574" w:rsidP="0039257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Even so, it is still possible to reassign </w:t>
      </w:r>
      <w:r>
        <w:rPr>
          <w:rStyle w:val="HTML"/>
          <w:rFonts w:ascii="Consolas" w:hAnsi="Consolas"/>
          <w:color w:val="15141F"/>
          <w:shd w:val="clear" w:color="auto" w:fill="DFE0E0"/>
        </w:rPr>
        <w:t>_amount</w:t>
      </w:r>
      <w:r>
        <w:rPr>
          <w:rFonts w:ascii="Segoe UI" w:hAnsi="Segoe UI" w:cs="Segoe UI"/>
          <w:color w:val="484848"/>
          <w:sz w:val="27"/>
          <w:szCs w:val="27"/>
        </w:rPr>
        <w:t>:</w:t>
      </w:r>
    </w:p>
    <w:p w:rsidR="00392574" w:rsidRDefault="00392574" w:rsidP="00392574">
      <w:pPr>
        <w:pStyle w:val="HTML0"/>
        <w:shd w:val="clear" w:color="auto" w:fill="201E2F"/>
        <w:rPr>
          <w:rFonts w:ascii="Consolas" w:hAnsi="Consolas"/>
          <w:color w:val="FFFFFF"/>
        </w:rPr>
      </w:pPr>
      <w:proofErr w:type="spellStart"/>
      <w:proofErr w:type="gramStart"/>
      <w:r>
        <w:rPr>
          <w:rStyle w:val="cm-variable"/>
          <w:rFonts w:ascii="Consolas" w:hAnsi="Consolas"/>
          <w:color w:val="FF8973"/>
        </w:rPr>
        <w:t>bankAccount</w:t>
      </w:r>
      <w:proofErr w:type="spellEnd"/>
      <w:r>
        <w:rPr>
          <w:rFonts w:ascii="Consolas" w:hAnsi="Consolas"/>
          <w:color w:val="FFFFFF"/>
        </w:rPr>
        <w:t>.</w:t>
      </w:r>
      <w:r>
        <w:rPr>
          <w:rStyle w:val="cm-property"/>
          <w:rFonts w:ascii="Consolas" w:hAnsi="Consolas"/>
          <w:color w:val="83FFF5"/>
        </w:rPr>
        <w:t>_</w:t>
      </w:r>
      <w:proofErr w:type="gramEnd"/>
      <w:r>
        <w:rPr>
          <w:rStyle w:val="cm-property"/>
          <w:rFonts w:ascii="Consolas" w:hAnsi="Consolas"/>
          <w:color w:val="83FFF5"/>
        </w:rPr>
        <w:t>amount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1000000</w:t>
      </w:r>
      <w:r>
        <w:rPr>
          <w:rFonts w:ascii="Consolas" w:hAnsi="Consolas"/>
          <w:color w:val="FFFFFF"/>
        </w:rPr>
        <w:t>;</w:t>
      </w:r>
    </w:p>
    <w:p w:rsidR="00392574" w:rsidRDefault="00392574" w:rsidP="0039257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later exercises, we'll cover the use of methods called </w:t>
      </w:r>
      <w:r>
        <w:rPr>
          <w:rStyle w:val="a4"/>
          <w:rFonts w:ascii="Segoe UI" w:hAnsi="Segoe UI" w:cs="Segoe UI"/>
          <w:color w:val="484848"/>
          <w:sz w:val="27"/>
          <w:szCs w:val="27"/>
        </w:rPr>
        <w:t>getters</w:t>
      </w:r>
      <w:r>
        <w:rPr>
          <w:rFonts w:ascii="Segoe UI" w:hAnsi="Segoe UI" w:cs="Segoe UI"/>
          <w:color w:val="484848"/>
          <w:sz w:val="27"/>
          <w:szCs w:val="27"/>
        </w:rPr>
        <w:t> and </w:t>
      </w:r>
      <w:r>
        <w:rPr>
          <w:rStyle w:val="a4"/>
          <w:rFonts w:ascii="Segoe UI" w:hAnsi="Segoe UI" w:cs="Segoe UI"/>
          <w:color w:val="484848"/>
          <w:sz w:val="27"/>
          <w:szCs w:val="27"/>
        </w:rPr>
        <w:t>setters</w:t>
      </w:r>
      <w:r>
        <w:rPr>
          <w:rFonts w:ascii="Segoe UI" w:hAnsi="Segoe UI" w:cs="Segoe UI"/>
          <w:color w:val="484848"/>
          <w:sz w:val="27"/>
          <w:szCs w:val="27"/>
        </w:rPr>
        <w:t>. Both methods are used to respect the intention of properties prepended, or began, with </w:t>
      </w:r>
      <w:r>
        <w:rPr>
          <w:rStyle w:val="HTML"/>
          <w:rFonts w:ascii="Consolas" w:hAnsi="Consolas"/>
          <w:color w:val="15141F"/>
          <w:shd w:val="clear" w:color="auto" w:fill="DFE0E0"/>
        </w:rPr>
        <w:t>_</w:t>
      </w:r>
      <w:r>
        <w:rPr>
          <w:rFonts w:ascii="Segoe UI" w:hAnsi="Segoe UI" w:cs="Segoe UI"/>
          <w:color w:val="484848"/>
          <w:sz w:val="27"/>
          <w:szCs w:val="27"/>
        </w:rPr>
        <w:t>. Getters can return the value of internal properties and setters can safely reassign property values. For now, let's see what happens if we can change properties that don't have setters or getters.</w:t>
      </w:r>
    </w:p>
    <w:p w:rsidR="00043120" w:rsidRPr="00043120" w:rsidRDefault="00043120" w:rsidP="0004312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43120">
        <w:rPr>
          <w:rFonts w:ascii="Segoe UI" w:eastAsia="Times New Roman" w:hAnsi="Segoe UI" w:cs="Segoe UI"/>
          <w:b/>
          <w:bCs/>
          <w:color w:val="292929"/>
          <w:kern w:val="36"/>
          <w:sz w:val="48"/>
          <w:szCs w:val="48"/>
        </w:rPr>
        <w:t>Getters</w:t>
      </w:r>
    </w:p>
    <w:p w:rsidR="00043120" w:rsidRPr="00043120" w:rsidRDefault="00043120" w:rsidP="00043120">
      <w:pPr>
        <w:shd w:val="clear" w:color="auto" w:fill="FFFFFF"/>
        <w:spacing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i/>
          <w:iCs/>
          <w:color w:val="484848"/>
          <w:sz w:val="27"/>
          <w:szCs w:val="27"/>
        </w:rPr>
        <w:t>Getters</w:t>
      </w:r>
      <w:r w:rsidRPr="00043120">
        <w:rPr>
          <w:rFonts w:ascii="Segoe UI" w:eastAsia="Times New Roman" w:hAnsi="Segoe UI" w:cs="Segoe UI"/>
          <w:color w:val="484848"/>
          <w:sz w:val="27"/>
          <w:szCs w:val="27"/>
        </w:rPr>
        <w:t> are methods that get and return the internal properties of an object. But they can do more than just retrieve the value of a property! Let's take a look at a getter method:</w:t>
      </w:r>
    </w:p>
    <w:p w:rsidR="00043120" w:rsidRPr="00043120" w:rsidRDefault="00043120" w:rsidP="0004312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043120">
        <w:rPr>
          <w:rFonts w:ascii="Consolas" w:eastAsia="Times New Roman" w:hAnsi="Consolas" w:cs="Courier New"/>
          <w:color w:val="B3CCFF"/>
          <w:sz w:val="20"/>
          <w:szCs w:val="20"/>
        </w:rPr>
        <w:t>const</w:t>
      </w:r>
      <w:proofErr w:type="spellEnd"/>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B3CCFF"/>
          <w:sz w:val="20"/>
          <w:szCs w:val="20"/>
        </w:rPr>
        <w:t>person</w:t>
      </w:r>
      <w:r w:rsidRPr="00043120">
        <w:rPr>
          <w:rFonts w:ascii="Consolas" w:eastAsia="Times New Roman" w:hAnsi="Consolas" w:cs="Courier New"/>
          <w:color w:val="FFFFFF"/>
          <w:sz w:val="20"/>
          <w:szCs w:val="20"/>
        </w:rPr>
        <w:t xml:space="preserve"> = </w:t>
      </w:r>
      <w:proofErr w:type="gramStart"/>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83FFF5"/>
          <w:sz w:val="20"/>
          <w:szCs w:val="20"/>
        </w:rPr>
        <w:t>_</w:t>
      </w:r>
      <w:proofErr w:type="spellStart"/>
      <w:proofErr w:type="gramEnd"/>
      <w:r w:rsidRPr="00043120">
        <w:rPr>
          <w:rFonts w:ascii="Consolas" w:eastAsia="Times New Roman" w:hAnsi="Consolas" w:cs="Courier New"/>
          <w:color w:val="83FFF5"/>
          <w:sz w:val="20"/>
          <w:szCs w:val="20"/>
        </w:rPr>
        <w:t>firstName</w:t>
      </w:r>
      <w:proofErr w:type="spellEnd"/>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FFE083"/>
          <w:sz w:val="20"/>
          <w:szCs w:val="20"/>
        </w:rPr>
        <w:t>'John'</w:t>
      </w:r>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83FFF5"/>
          <w:sz w:val="20"/>
          <w:szCs w:val="20"/>
        </w:rPr>
        <w:t>_</w:t>
      </w:r>
      <w:proofErr w:type="spellStart"/>
      <w:r w:rsidRPr="00043120">
        <w:rPr>
          <w:rFonts w:ascii="Consolas" w:eastAsia="Times New Roman" w:hAnsi="Consolas" w:cs="Courier New"/>
          <w:color w:val="83FFF5"/>
          <w:sz w:val="20"/>
          <w:szCs w:val="20"/>
        </w:rPr>
        <w:t>lastName</w:t>
      </w:r>
      <w:proofErr w:type="spellEnd"/>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FFE083"/>
          <w:sz w:val="20"/>
          <w:szCs w:val="20"/>
        </w:rPr>
        <w:t>'Doe'</w:t>
      </w:r>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83FFF5"/>
          <w:sz w:val="20"/>
          <w:szCs w:val="20"/>
        </w:rPr>
        <w:t>get</w:t>
      </w:r>
      <w:r w:rsidRPr="00043120">
        <w:rPr>
          <w:rFonts w:ascii="Consolas" w:eastAsia="Times New Roman" w:hAnsi="Consolas" w:cs="Courier New"/>
          <w:color w:val="FFFFFF"/>
          <w:sz w:val="20"/>
          <w:szCs w:val="20"/>
        </w:rPr>
        <w:t xml:space="preserve"> </w:t>
      </w:r>
      <w:proofErr w:type="spellStart"/>
      <w:r w:rsidRPr="00043120">
        <w:rPr>
          <w:rFonts w:ascii="Consolas" w:eastAsia="Times New Roman" w:hAnsi="Consolas" w:cs="Courier New"/>
          <w:color w:val="83FFF5"/>
          <w:sz w:val="20"/>
          <w:szCs w:val="20"/>
        </w:rPr>
        <w:t>fullName</w:t>
      </w:r>
      <w:proofErr w:type="spellEnd"/>
      <w:r w:rsidRPr="00043120">
        <w:rPr>
          <w:rFonts w:ascii="Consolas" w:eastAsia="Times New Roman" w:hAnsi="Consolas" w:cs="Courier New"/>
          <w:color w:val="FFFFFF"/>
          <w:sz w:val="20"/>
          <w:szCs w:val="20"/>
        </w:rPr>
        <w:t xml:space="preserve">() { </w:t>
      </w:r>
      <w:r w:rsidRPr="00043120">
        <w:rPr>
          <w:rFonts w:ascii="Consolas" w:eastAsia="Times New Roman" w:hAnsi="Consolas" w:cs="Courier New"/>
          <w:color w:val="B3CCFF"/>
          <w:sz w:val="20"/>
          <w:szCs w:val="20"/>
        </w:rPr>
        <w:t>if</w:t>
      </w:r>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B3CCFF"/>
          <w:sz w:val="20"/>
          <w:szCs w:val="20"/>
        </w:rPr>
        <w:t>this</w:t>
      </w:r>
      <w:r w:rsidRPr="00043120">
        <w:rPr>
          <w:rFonts w:ascii="Consolas" w:eastAsia="Times New Roman" w:hAnsi="Consolas" w:cs="Courier New"/>
          <w:color w:val="FFFFFF"/>
          <w:sz w:val="20"/>
          <w:szCs w:val="20"/>
        </w:rPr>
        <w:t>.</w:t>
      </w:r>
      <w:r w:rsidRPr="00043120">
        <w:rPr>
          <w:rFonts w:ascii="Consolas" w:eastAsia="Times New Roman" w:hAnsi="Consolas" w:cs="Courier New"/>
          <w:color w:val="83FFF5"/>
          <w:sz w:val="20"/>
          <w:szCs w:val="20"/>
        </w:rPr>
        <w:t>_</w:t>
      </w:r>
      <w:proofErr w:type="spellStart"/>
      <w:r w:rsidRPr="00043120">
        <w:rPr>
          <w:rFonts w:ascii="Consolas" w:eastAsia="Times New Roman" w:hAnsi="Consolas" w:cs="Courier New"/>
          <w:color w:val="83FFF5"/>
          <w:sz w:val="20"/>
          <w:szCs w:val="20"/>
        </w:rPr>
        <w:t>firstName</w:t>
      </w:r>
      <w:proofErr w:type="spellEnd"/>
      <w:r w:rsidRPr="00043120">
        <w:rPr>
          <w:rFonts w:ascii="Consolas" w:eastAsia="Times New Roman" w:hAnsi="Consolas" w:cs="Courier New"/>
          <w:color w:val="FFFFFF"/>
          <w:sz w:val="20"/>
          <w:szCs w:val="20"/>
        </w:rPr>
        <w:t xml:space="preserve"> &amp;&amp; </w:t>
      </w:r>
      <w:r w:rsidRPr="00043120">
        <w:rPr>
          <w:rFonts w:ascii="Consolas" w:eastAsia="Times New Roman" w:hAnsi="Consolas" w:cs="Courier New"/>
          <w:color w:val="B3CCFF"/>
          <w:sz w:val="20"/>
          <w:szCs w:val="20"/>
        </w:rPr>
        <w:t>this</w:t>
      </w:r>
      <w:r w:rsidRPr="00043120">
        <w:rPr>
          <w:rFonts w:ascii="Consolas" w:eastAsia="Times New Roman" w:hAnsi="Consolas" w:cs="Courier New"/>
          <w:color w:val="FFFFFF"/>
          <w:sz w:val="20"/>
          <w:szCs w:val="20"/>
        </w:rPr>
        <w:t>.</w:t>
      </w:r>
      <w:r w:rsidRPr="00043120">
        <w:rPr>
          <w:rFonts w:ascii="Consolas" w:eastAsia="Times New Roman" w:hAnsi="Consolas" w:cs="Courier New"/>
          <w:color w:val="83FFF5"/>
          <w:sz w:val="20"/>
          <w:szCs w:val="20"/>
        </w:rPr>
        <w:t>_</w:t>
      </w:r>
      <w:proofErr w:type="spellStart"/>
      <w:r w:rsidRPr="00043120">
        <w:rPr>
          <w:rFonts w:ascii="Consolas" w:eastAsia="Times New Roman" w:hAnsi="Consolas" w:cs="Courier New"/>
          <w:color w:val="83FFF5"/>
          <w:sz w:val="20"/>
          <w:szCs w:val="20"/>
        </w:rPr>
        <w:t>lastName</w:t>
      </w:r>
      <w:proofErr w:type="spellEnd"/>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B3CCFF"/>
          <w:sz w:val="20"/>
          <w:szCs w:val="20"/>
        </w:rPr>
        <w:t>return</w:t>
      </w:r>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B3CCFF"/>
          <w:sz w:val="20"/>
          <w:szCs w:val="20"/>
        </w:rPr>
        <w:t>this</w:t>
      </w:r>
      <w:r w:rsidRPr="00043120">
        <w:rPr>
          <w:rFonts w:ascii="Consolas" w:eastAsia="Times New Roman" w:hAnsi="Consolas" w:cs="Courier New"/>
          <w:color w:val="FFFFFF"/>
          <w:sz w:val="20"/>
          <w:szCs w:val="20"/>
        </w:rPr>
        <w:t>.</w:t>
      </w:r>
      <w:r w:rsidRPr="00043120">
        <w:rPr>
          <w:rFonts w:ascii="Consolas" w:eastAsia="Times New Roman" w:hAnsi="Consolas" w:cs="Courier New"/>
          <w:color w:val="83FFF5"/>
          <w:sz w:val="20"/>
          <w:szCs w:val="20"/>
        </w:rPr>
        <w:t>_</w:t>
      </w:r>
      <w:proofErr w:type="spellStart"/>
      <w:r w:rsidRPr="00043120">
        <w:rPr>
          <w:rFonts w:ascii="Consolas" w:eastAsia="Times New Roman" w:hAnsi="Consolas" w:cs="Courier New"/>
          <w:color w:val="83FFF5"/>
          <w:sz w:val="20"/>
          <w:szCs w:val="20"/>
        </w:rPr>
        <w:t>firstName</w:t>
      </w:r>
      <w:proofErr w:type="spellEnd"/>
      <w:r w:rsidRPr="00043120">
        <w:rPr>
          <w:rFonts w:ascii="Consolas" w:eastAsia="Times New Roman" w:hAnsi="Consolas" w:cs="Courier New"/>
          <w:color w:val="FFFFFF"/>
          <w:sz w:val="20"/>
          <w:szCs w:val="20"/>
        </w:rPr>
        <w:t>} ${</w:t>
      </w:r>
      <w:r w:rsidRPr="00043120">
        <w:rPr>
          <w:rFonts w:ascii="Consolas" w:eastAsia="Times New Roman" w:hAnsi="Consolas" w:cs="Courier New"/>
          <w:color w:val="B3CCFF"/>
          <w:sz w:val="20"/>
          <w:szCs w:val="20"/>
        </w:rPr>
        <w:t>this</w:t>
      </w:r>
      <w:r w:rsidRPr="00043120">
        <w:rPr>
          <w:rFonts w:ascii="Consolas" w:eastAsia="Times New Roman" w:hAnsi="Consolas" w:cs="Courier New"/>
          <w:color w:val="FFFFFF"/>
          <w:sz w:val="20"/>
          <w:szCs w:val="20"/>
        </w:rPr>
        <w:t>.</w:t>
      </w:r>
      <w:r w:rsidRPr="00043120">
        <w:rPr>
          <w:rFonts w:ascii="Consolas" w:eastAsia="Times New Roman" w:hAnsi="Consolas" w:cs="Courier New"/>
          <w:color w:val="83FFF5"/>
          <w:sz w:val="20"/>
          <w:szCs w:val="20"/>
        </w:rPr>
        <w:t>_</w:t>
      </w:r>
      <w:proofErr w:type="spellStart"/>
      <w:r w:rsidRPr="00043120">
        <w:rPr>
          <w:rFonts w:ascii="Consolas" w:eastAsia="Times New Roman" w:hAnsi="Consolas" w:cs="Courier New"/>
          <w:color w:val="83FFF5"/>
          <w:sz w:val="20"/>
          <w:szCs w:val="20"/>
        </w:rPr>
        <w:t>lastName</w:t>
      </w:r>
      <w:proofErr w:type="spellEnd"/>
      <w:r w:rsidRPr="00043120">
        <w:rPr>
          <w:rFonts w:ascii="Consolas" w:eastAsia="Times New Roman" w:hAnsi="Consolas" w:cs="Courier New"/>
          <w:color w:val="FFFFFF"/>
          <w:sz w:val="20"/>
          <w:szCs w:val="20"/>
        </w:rPr>
        <w:t xml:space="preserve">}`; } </w:t>
      </w:r>
      <w:r w:rsidRPr="00043120">
        <w:rPr>
          <w:rFonts w:ascii="Consolas" w:eastAsia="Times New Roman" w:hAnsi="Consolas" w:cs="Courier New"/>
          <w:color w:val="B3CCFF"/>
          <w:sz w:val="20"/>
          <w:szCs w:val="20"/>
        </w:rPr>
        <w:t>else</w:t>
      </w:r>
      <w:r w:rsidRPr="00043120">
        <w:rPr>
          <w:rFonts w:ascii="Consolas" w:eastAsia="Times New Roman" w:hAnsi="Consolas" w:cs="Courier New"/>
          <w:color w:val="FFFFFF"/>
          <w:sz w:val="20"/>
          <w:szCs w:val="20"/>
        </w:rPr>
        <w:t xml:space="preserve"> { </w:t>
      </w:r>
      <w:r w:rsidRPr="00043120">
        <w:rPr>
          <w:rFonts w:ascii="Consolas" w:eastAsia="Times New Roman" w:hAnsi="Consolas" w:cs="Courier New"/>
          <w:color w:val="B3CCFF"/>
          <w:sz w:val="20"/>
          <w:szCs w:val="20"/>
        </w:rPr>
        <w:t>return</w:t>
      </w:r>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FFE083"/>
          <w:sz w:val="20"/>
          <w:szCs w:val="20"/>
        </w:rPr>
        <w:t>'Missing a first name or a last name.'</w:t>
      </w:r>
      <w:r w:rsidRPr="00043120">
        <w:rPr>
          <w:rFonts w:ascii="Consolas" w:eastAsia="Times New Roman" w:hAnsi="Consolas" w:cs="Courier New"/>
          <w:color w:val="FFFFFF"/>
          <w:sz w:val="20"/>
          <w:szCs w:val="20"/>
        </w:rPr>
        <w:t xml:space="preserve">; } } } </w:t>
      </w:r>
      <w:r w:rsidRPr="00043120">
        <w:rPr>
          <w:rFonts w:ascii="Consolas" w:eastAsia="Times New Roman" w:hAnsi="Consolas" w:cs="Courier New"/>
          <w:color w:val="939598"/>
          <w:sz w:val="20"/>
          <w:szCs w:val="20"/>
        </w:rPr>
        <w:t xml:space="preserve">// To call the getter method: </w:t>
      </w:r>
      <w:proofErr w:type="spellStart"/>
      <w:r w:rsidRPr="00043120">
        <w:rPr>
          <w:rFonts w:ascii="Consolas" w:eastAsia="Times New Roman" w:hAnsi="Consolas" w:cs="Courier New"/>
          <w:color w:val="FF8973"/>
          <w:sz w:val="20"/>
          <w:szCs w:val="20"/>
        </w:rPr>
        <w:t>person</w:t>
      </w:r>
      <w:r w:rsidRPr="00043120">
        <w:rPr>
          <w:rFonts w:ascii="Consolas" w:eastAsia="Times New Roman" w:hAnsi="Consolas" w:cs="Courier New"/>
          <w:color w:val="FFFFFF"/>
          <w:sz w:val="20"/>
          <w:szCs w:val="20"/>
        </w:rPr>
        <w:t>.</w:t>
      </w:r>
      <w:r w:rsidRPr="00043120">
        <w:rPr>
          <w:rFonts w:ascii="Consolas" w:eastAsia="Times New Roman" w:hAnsi="Consolas" w:cs="Courier New"/>
          <w:color w:val="83FFF5"/>
          <w:sz w:val="20"/>
          <w:szCs w:val="20"/>
        </w:rPr>
        <w:t>fullName</w:t>
      </w:r>
      <w:proofErr w:type="spellEnd"/>
      <w:r w:rsidRPr="00043120">
        <w:rPr>
          <w:rFonts w:ascii="Consolas" w:eastAsia="Times New Roman" w:hAnsi="Consolas" w:cs="Courier New"/>
          <w:color w:val="FFFFFF"/>
          <w:sz w:val="20"/>
          <w:szCs w:val="20"/>
        </w:rPr>
        <w:t xml:space="preserve">; </w:t>
      </w:r>
      <w:r w:rsidRPr="00043120">
        <w:rPr>
          <w:rFonts w:ascii="Consolas" w:eastAsia="Times New Roman" w:hAnsi="Consolas" w:cs="Courier New"/>
          <w:color w:val="939598"/>
          <w:sz w:val="20"/>
          <w:szCs w:val="20"/>
        </w:rPr>
        <w:t>// 'John Doe'</w:t>
      </w:r>
    </w:p>
    <w:p w:rsidR="00043120" w:rsidRPr="00043120" w:rsidRDefault="00043120" w:rsidP="00043120">
      <w:pPr>
        <w:shd w:val="clear" w:color="auto" w:fill="FFFFFF"/>
        <w:spacing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Notice that in the getter method above:</w:t>
      </w:r>
    </w:p>
    <w:p w:rsidR="00043120" w:rsidRPr="00043120" w:rsidRDefault="00043120" w:rsidP="0004312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We use the </w:t>
      </w:r>
      <w:r w:rsidRPr="00043120">
        <w:rPr>
          <w:rFonts w:ascii="Consolas" w:eastAsia="Times New Roman" w:hAnsi="Consolas" w:cs="Courier New"/>
          <w:color w:val="15141F"/>
          <w:sz w:val="20"/>
          <w:szCs w:val="20"/>
          <w:shd w:val="clear" w:color="auto" w:fill="DFE0E0"/>
        </w:rPr>
        <w:t>get</w:t>
      </w:r>
      <w:r w:rsidRPr="00043120">
        <w:rPr>
          <w:rFonts w:ascii="Segoe UI" w:eastAsia="Times New Roman" w:hAnsi="Segoe UI" w:cs="Segoe UI"/>
          <w:color w:val="484848"/>
          <w:sz w:val="27"/>
          <w:szCs w:val="27"/>
        </w:rPr>
        <w:t> keyword followed by a function.</w:t>
      </w:r>
    </w:p>
    <w:p w:rsidR="00043120" w:rsidRPr="00043120" w:rsidRDefault="00043120" w:rsidP="0004312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We use an </w:t>
      </w:r>
      <w:r w:rsidRPr="00043120">
        <w:rPr>
          <w:rFonts w:ascii="Consolas" w:eastAsia="Times New Roman" w:hAnsi="Consolas" w:cs="Courier New"/>
          <w:color w:val="15141F"/>
          <w:sz w:val="20"/>
          <w:szCs w:val="20"/>
          <w:shd w:val="clear" w:color="auto" w:fill="DFE0E0"/>
        </w:rPr>
        <w:t>if...else</w:t>
      </w:r>
      <w:r w:rsidRPr="00043120">
        <w:rPr>
          <w:rFonts w:ascii="Segoe UI" w:eastAsia="Times New Roman" w:hAnsi="Segoe UI" w:cs="Segoe UI"/>
          <w:color w:val="484848"/>
          <w:sz w:val="27"/>
          <w:szCs w:val="27"/>
        </w:rPr>
        <w:t> conditional to check if both </w:t>
      </w:r>
      <w:r w:rsidRPr="00043120">
        <w:rPr>
          <w:rFonts w:ascii="Consolas" w:eastAsia="Times New Roman" w:hAnsi="Consolas" w:cs="Courier New"/>
          <w:color w:val="15141F"/>
          <w:sz w:val="20"/>
          <w:szCs w:val="20"/>
          <w:shd w:val="clear" w:color="auto" w:fill="DFE0E0"/>
        </w:rPr>
        <w:t>_</w:t>
      </w:r>
      <w:proofErr w:type="spellStart"/>
      <w:r w:rsidRPr="00043120">
        <w:rPr>
          <w:rFonts w:ascii="Consolas" w:eastAsia="Times New Roman" w:hAnsi="Consolas" w:cs="Courier New"/>
          <w:color w:val="15141F"/>
          <w:sz w:val="20"/>
          <w:szCs w:val="20"/>
          <w:shd w:val="clear" w:color="auto" w:fill="DFE0E0"/>
        </w:rPr>
        <w:t>firstName</w:t>
      </w:r>
      <w:proofErr w:type="spellEnd"/>
      <w:r w:rsidRPr="00043120">
        <w:rPr>
          <w:rFonts w:ascii="Segoe UI" w:eastAsia="Times New Roman" w:hAnsi="Segoe UI" w:cs="Segoe UI"/>
          <w:color w:val="484848"/>
          <w:sz w:val="27"/>
          <w:szCs w:val="27"/>
        </w:rPr>
        <w:t> and </w:t>
      </w:r>
      <w:r w:rsidRPr="00043120">
        <w:rPr>
          <w:rFonts w:ascii="Consolas" w:eastAsia="Times New Roman" w:hAnsi="Consolas" w:cs="Courier New"/>
          <w:color w:val="15141F"/>
          <w:sz w:val="20"/>
          <w:szCs w:val="20"/>
          <w:shd w:val="clear" w:color="auto" w:fill="DFE0E0"/>
        </w:rPr>
        <w:t>_</w:t>
      </w:r>
      <w:proofErr w:type="spellStart"/>
      <w:r w:rsidRPr="00043120">
        <w:rPr>
          <w:rFonts w:ascii="Consolas" w:eastAsia="Times New Roman" w:hAnsi="Consolas" w:cs="Courier New"/>
          <w:color w:val="15141F"/>
          <w:sz w:val="20"/>
          <w:szCs w:val="20"/>
          <w:shd w:val="clear" w:color="auto" w:fill="DFE0E0"/>
        </w:rPr>
        <w:t>lastName</w:t>
      </w:r>
      <w:proofErr w:type="spellEnd"/>
      <w:r w:rsidRPr="00043120">
        <w:rPr>
          <w:rFonts w:ascii="Segoe UI" w:eastAsia="Times New Roman" w:hAnsi="Segoe UI" w:cs="Segoe UI"/>
          <w:color w:val="484848"/>
          <w:sz w:val="27"/>
          <w:szCs w:val="27"/>
        </w:rPr>
        <w:t xml:space="preserve"> exist (by making sure they both return </w:t>
      </w:r>
      <w:proofErr w:type="spellStart"/>
      <w:r w:rsidRPr="00043120">
        <w:rPr>
          <w:rFonts w:ascii="Segoe UI" w:eastAsia="Times New Roman" w:hAnsi="Segoe UI" w:cs="Segoe UI"/>
          <w:color w:val="484848"/>
          <w:sz w:val="27"/>
          <w:szCs w:val="27"/>
        </w:rPr>
        <w:t>truthy</w:t>
      </w:r>
      <w:proofErr w:type="spellEnd"/>
      <w:r w:rsidRPr="00043120">
        <w:rPr>
          <w:rFonts w:ascii="Segoe UI" w:eastAsia="Times New Roman" w:hAnsi="Segoe UI" w:cs="Segoe UI"/>
          <w:color w:val="484848"/>
          <w:sz w:val="27"/>
          <w:szCs w:val="27"/>
        </w:rPr>
        <w:t xml:space="preserve"> values) and then return a different value depending on the result.</w:t>
      </w:r>
    </w:p>
    <w:p w:rsidR="00043120" w:rsidRPr="00043120" w:rsidRDefault="00043120" w:rsidP="0004312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We can access the calling object's internal properties using </w:t>
      </w:r>
      <w:r w:rsidRPr="00043120">
        <w:rPr>
          <w:rFonts w:ascii="Consolas" w:eastAsia="Times New Roman" w:hAnsi="Consolas" w:cs="Courier New"/>
          <w:color w:val="15141F"/>
          <w:sz w:val="20"/>
          <w:szCs w:val="20"/>
          <w:shd w:val="clear" w:color="auto" w:fill="DFE0E0"/>
        </w:rPr>
        <w:t>this</w:t>
      </w:r>
      <w:r w:rsidRPr="00043120">
        <w:rPr>
          <w:rFonts w:ascii="Segoe UI" w:eastAsia="Times New Roman" w:hAnsi="Segoe UI" w:cs="Segoe UI"/>
          <w:color w:val="484848"/>
          <w:sz w:val="27"/>
          <w:szCs w:val="27"/>
        </w:rPr>
        <w:t>. In </w:t>
      </w:r>
      <w:proofErr w:type="spellStart"/>
      <w:r w:rsidRPr="00043120">
        <w:rPr>
          <w:rFonts w:ascii="Consolas" w:eastAsia="Times New Roman" w:hAnsi="Consolas" w:cs="Courier New"/>
          <w:color w:val="15141F"/>
          <w:sz w:val="20"/>
          <w:szCs w:val="20"/>
          <w:shd w:val="clear" w:color="auto" w:fill="DFE0E0"/>
        </w:rPr>
        <w:t>fullName</w:t>
      </w:r>
      <w:proofErr w:type="spellEnd"/>
      <w:r w:rsidRPr="00043120">
        <w:rPr>
          <w:rFonts w:ascii="Segoe UI" w:eastAsia="Times New Roman" w:hAnsi="Segoe UI" w:cs="Segoe UI"/>
          <w:color w:val="484848"/>
          <w:sz w:val="27"/>
          <w:szCs w:val="27"/>
        </w:rPr>
        <w:t>, we're accessing both </w:t>
      </w:r>
      <w:proofErr w:type="gramStart"/>
      <w:r w:rsidRPr="00043120">
        <w:rPr>
          <w:rFonts w:ascii="Consolas" w:eastAsia="Times New Roman" w:hAnsi="Consolas" w:cs="Courier New"/>
          <w:color w:val="15141F"/>
          <w:sz w:val="20"/>
          <w:szCs w:val="20"/>
          <w:shd w:val="clear" w:color="auto" w:fill="DFE0E0"/>
        </w:rPr>
        <w:t>this._</w:t>
      </w:r>
      <w:proofErr w:type="spellStart"/>
      <w:proofErr w:type="gramEnd"/>
      <w:r w:rsidRPr="00043120">
        <w:rPr>
          <w:rFonts w:ascii="Consolas" w:eastAsia="Times New Roman" w:hAnsi="Consolas" w:cs="Courier New"/>
          <w:color w:val="15141F"/>
          <w:sz w:val="20"/>
          <w:szCs w:val="20"/>
          <w:shd w:val="clear" w:color="auto" w:fill="DFE0E0"/>
        </w:rPr>
        <w:t>firstName</w:t>
      </w:r>
      <w:proofErr w:type="spellEnd"/>
      <w:r w:rsidRPr="00043120">
        <w:rPr>
          <w:rFonts w:ascii="Segoe UI" w:eastAsia="Times New Roman" w:hAnsi="Segoe UI" w:cs="Segoe UI"/>
          <w:color w:val="484848"/>
          <w:sz w:val="27"/>
          <w:szCs w:val="27"/>
        </w:rPr>
        <w:t> and </w:t>
      </w:r>
      <w:r w:rsidRPr="00043120">
        <w:rPr>
          <w:rFonts w:ascii="Consolas" w:eastAsia="Times New Roman" w:hAnsi="Consolas" w:cs="Courier New"/>
          <w:color w:val="15141F"/>
          <w:sz w:val="20"/>
          <w:szCs w:val="20"/>
          <w:shd w:val="clear" w:color="auto" w:fill="DFE0E0"/>
        </w:rPr>
        <w:t>this._</w:t>
      </w:r>
      <w:proofErr w:type="spellStart"/>
      <w:r w:rsidRPr="00043120">
        <w:rPr>
          <w:rFonts w:ascii="Consolas" w:eastAsia="Times New Roman" w:hAnsi="Consolas" w:cs="Courier New"/>
          <w:color w:val="15141F"/>
          <w:sz w:val="20"/>
          <w:szCs w:val="20"/>
          <w:shd w:val="clear" w:color="auto" w:fill="DFE0E0"/>
        </w:rPr>
        <w:t>lastName</w:t>
      </w:r>
      <w:proofErr w:type="spellEnd"/>
      <w:r w:rsidRPr="00043120">
        <w:rPr>
          <w:rFonts w:ascii="Segoe UI" w:eastAsia="Times New Roman" w:hAnsi="Segoe UI" w:cs="Segoe UI"/>
          <w:color w:val="484848"/>
          <w:sz w:val="27"/>
          <w:szCs w:val="27"/>
        </w:rPr>
        <w:t>.</w:t>
      </w:r>
    </w:p>
    <w:p w:rsidR="00043120" w:rsidRPr="00043120" w:rsidRDefault="00043120" w:rsidP="0004312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lastRenderedPageBreak/>
        <w:t>In the last line we call </w:t>
      </w:r>
      <w:proofErr w:type="spellStart"/>
      <w:r w:rsidRPr="00043120">
        <w:rPr>
          <w:rFonts w:ascii="Consolas" w:eastAsia="Times New Roman" w:hAnsi="Consolas" w:cs="Courier New"/>
          <w:color w:val="15141F"/>
          <w:sz w:val="20"/>
          <w:szCs w:val="20"/>
          <w:shd w:val="clear" w:color="auto" w:fill="DFE0E0"/>
        </w:rPr>
        <w:t>fullName</w:t>
      </w:r>
      <w:proofErr w:type="spellEnd"/>
      <w:r w:rsidRPr="00043120">
        <w:rPr>
          <w:rFonts w:ascii="Segoe UI" w:eastAsia="Times New Roman" w:hAnsi="Segoe UI" w:cs="Segoe UI"/>
          <w:color w:val="484848"/>
          <w:sz w:val="27"/>
          <w:szCs w:val="27"/>
        </w:rPr>
        <w:t> on </w:t>
      </w:r>
      <w:r w:rsidRPr="00043120">
        <w:rPr>
          <w:rFonts w:ascii="Consolas" w:eastAsia="Times New Roman" w:hAnsi="Consolas" w:cs="Courier New"/>
          <w:color w:val="15141F"/>
          <w:sz w:val="20"/>
          <w:szCs w:val="20"/>
          <w:shd w:val="clear" w:color="auto" w:fill="DFE0E0"/>
        </w:rPr>
        <w:t>person</w:t>
      </w:r>
      <w:r w:rsidRPr="00043120">
        <w:rPr>
          <w:rFonts w:ascii="Segoe UI" w:eastAsia="Times New Roman" w:hAnsi="Segoe UI" w:cs="Segoe UI"/>
          <w:color w:val="484848"/>
          <w:sz w:val="27"/>
          <w:szCs w:val="27"/>
        </w:rPr>
        <w:t>. In general, getter methods do not need to be called with a set of parentheses. Syntactically, it looks like we're accessing a property.</w:t>
      </w:r>
    </w:p>
    <w:p w:rsidR="00043120" w:rsidRPr="00043120" w:rsidRDefault="00043120" w:rsidP="00043120">
      <w:pPr>
        <w:shd w:val="clear" w:color="auto" w:fill="FFFFFF"/>
        <w:spacing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Now that we've gone over syntax, let's discuss what some notable advantages of using a getter method:</w:t>
      </w:r>
    </w:p>
    <w:p w:rsidR="00043120" w:rsidRPr="00043120" w:rsidRDefault="00043120" w:rsidP="00043120">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Getters can perform an action on the data when getting a property.</w:t>
      </w:r>
    </w:p>
    <w:p w:rsidR="00043120" w:rsidRPr="00043120" w:rsidRDefault="00043120" w:rsidP="00043120">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Getters can return different values using conditionals.</w:t>
      </w:r>
    </w:p>
    <w:p w:rsidR="00043120" w:rsidRPr="00043120" w:rsidRDefault="00043120" w:rsidP="00043120">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In a getter, we can access the properties of the calling object using </w:t>
      </w:r>
      <w:r w:rsidRPr="00043120">
        <w:rPr>
          <w:rFonts w:ascii="Consolas" w:eastAsia="Times New Roman" w:hAnsi="Consolas" w:cs="Courier New"/>
          <w:color w:val="15141F"/>
          <w:sz w:val="20"/>
          <w:szCs w:val="20"/>
          <w:shd w:val="clear" w:color="auto" w:fill="DFE0E0"/>
        </w:rPr>
        <w:t>this</w:t>
      </w:r>
      <w:r w:rsidRPr="00043120">
        <w:rPr>
          <w:rFonts w:ascii="Segoe UI" w:eastAsia="Times New Roman" w:hAnsi="Segoe UI" w:cs="Segoe UI"/>
          <w:color w:val="484848"/>
          <w:sz w:val="27"/>
          <w:szCs w:val="27"/>
        </w:rPr>
        <w:t>.</w:t>
      </w:r>
    </w:p>
    <w:p w:rsidR="00043120" w:rsidRPr="00043120" w:rsidRDefault="00043120" w:rsidP="00043120">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The functionality of our code is easier for other developers to understand.</w:t>
      </w:r>
    </w:p>
    <w:p w:rsidR="00043120" w:rsidRPr="00043120" w:rsidRDefault="00043120" w:rsidP="00043120">
      <w:pPr>
        <w:shd w:val="clear" w:color="auto" w:fill="FFFFFF"/>
        <w:spacing w:after="100" w:afterAutospacing="1"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Another thing to keep in mind when using getter (and setter) methods is that properties cannot share the same name as the getter/setter function. If we do so, then calling the method will result in an infinite call stack error. One workaround is to add an underscore before the property name like we did in the example above.</w:t>
      </w:r>
    </w:p>
    <w:p w:rsidR="00043120" w:rsidRPr="00043120" w:rsidRDefault="00043120" w:rsidP="00043120">
      <w:pPr>
        <w:shd w:val="clear" w:color="auto" w:fill="FFFFFF"/>
        <w:spacing w:after="0" w:line="240" w:lineRule="auto"/>
        <w:rPr>
          <w:rFonts w:ascii="Segoe UI" w:eastAsia="Times New Roman" w:hAnsi="Segoe UI" w:cs="Segoe UI"/>
          <w:color w:val="484848"/>
          <w:sz w:val="27"/>
          <w:szCs w:val="27"/>
        </w:rPr>
      </w:pPr>
      <w:r w:rsidRPr="00043120">
        <w:rPr>
          <w:rFonts w:ascii="Segoe UI" w:eastAsia="Times New Roman" w:hAnsi="Segoe UI" w:cs="Segoe UI"/>
          <w:color w:val="484848"/>
          <w:sz w:val="27"/>
          <w:szCs w:val="27"/>
        </w:rPr>
        <w:t>Great, let's go getter!</w:t>
      </w:r>
    </w:p>
    <w:p w:rsidR="00043120" w:rsidRDefault="00043120" w:rsidP="00043120">
      <w:pPr>
        <w:pStyle w:val="1"/>
        <w:shd w:val="clear" w:color="auto" w:fill="FFFFFF"/>
        <w:rPr>
          <w:rFonts w:ascii="Segoe UI" w:hAnsi="Segoe UI" w:cs="Segoe UI"/>
          <w:color w:val="292929"/>
        </w:rPr>
      </w:pPr>
      <w:r>
        <w:rPr>
          <w:rFonts w:ascii="Segoe UI" w:hAnsi="Segoe UI" w:cs="Segoe UI"/>
          <w:color w:val="292929"/>
        </w:rPr>
        <w:t>Setters</w:t>
      </w:r>
    </w:p>
    <w:p w:rsidR="00043120" w:rsidRDefault="00043120" w:rsidP="0004312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Along with getter methods, we can also create </w:t>
      </w:r>
      <w:r>
        <w:rPr>
          <w:rStyle w:val="a4"/>
          <w:rFonts w:ascii="Segoe UI" w:hAnsi="Segoe UI" w:cs="Segoe UI"/>
          <w:color w:val="484848"/>
          <w:sz w:val="27"/>
          <w:szCs w:val="27"/>
        </w:rPr>
        <w:t>setter</w:t>
      </w:r>
      <w:r>
        <w:rPr>
          <w:rFonts w:ascii="Segoe UI" w:hAnsi="Segoe UI" w:cs="Segoe UI"/>
          <w:color w:val="484848"/>
          <w:sz w:val="27"/>
          <w:szCs w:val="27"/>
        </w:rPr>
        <w:t> methods which reassign values of existing properties within an object. Let's see an example of a setter method:</w:t>
      </w:r>
    </w:p>
    <w:p w:rsidR="00043120" w:rsidRDefault="00043120" w:rsidP="00043120">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person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_</w:t>
      </w:r>
      <w:proofErr w:type="gramEnd"/>
      <w:r>
        <w:rPr>
          <w:rStyle w:val="cm-property"/>
          <w:rFonts w:ascii="Consolas" w:hAnsi="Consolas"/>
          <w:color w:val="83FFF5"/>
        </w:rPr>
        <w:t>age</w:t>
      </w:r>
      <w:r>
        <w:rPr>
          <w:rFonts w:ascii="Consolas" w:hAnsi="Consolas"/>
          <w:color w:val="FFFFFF"/>
        </w:rPr>
        <w:t xml:space="preserve">: </w:t>
      </w:r>
      <w:r>
        <w:rPr>
          <w:rStyle w:val="cm-number"/>
          <w:rFonts w:ascii="Consolas" w:hAnsi="Consolas"/>
          <w:color w:val="FF8973"/>
        </w:rPr>
        <w:t>37</w:t>
      </w:r>
      <w:r>
        <w:rPr>
          <w:rFonts w:ascii="Consolas" w:hAnsi="Consolas"/>
          <w:color w:val="FFFFFF"/>
        </w:rPr>
        <w:t xml:space="preserve">, </w:t>
      </w:r>
      <w:r>
        <w:rPr>
          <w:rStyle w:val="cm-property"/>
          <w:rFonts w:ascii="Consolas" w:hAnsi="Consolas"/>
          <w:color w:val="83FFF5"/>
        </w:rPr>
        <w:t>set</w:t>
      </w:r>
      <w:r>
        <w:rPr>
          <w:rFonts w:ascii="Consolas" w:hAnsi="Consolas"/>
          <w:color w:val="FFFFFF"/>
        </w:rPr>
        <w:t xml:space="preserve"> </w:t>
      </w:r>
      <w:r>
        <w:rPr>
          <w:rStyle w:val="cm-property"/>
          <w:rFonts w:ascii="Consolas" w:hAnsi="Consolas"/>
          <w:color w:val="83FFF5"/>
        </w:rPr>
        <w:t>age</w:t>
      </w:r>
      <w:r>
        <w:rPr>
          <w:rFonts w:ascii="Consolas" w:hAnsi="Consolas"/>
          <w:color w:val="FFFFFF"/>
        </w:rPr>
        <w:t>(</w:t>
      </w:r>
      <w:proofErr w:type="spellStart"/>
      <w:r>
        <w:rPr>
          <w:rStyle w:val="cm-def"/>
          <w:rFonts w:ascii="Consolas" w:hAnsi="Consolas"/>
          <w:color w:val="B3CCFF"/>
        </w:rPr>
        <w:t>newAge</w:t>
      </w:r>
      <w:proofErr w:type="spellEnd"/>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spellStart"/>
      <w:r>
        <w:rPr>
          <w:rStyle w:val="cm-keyword"/>
          <w:rFonts w:ascii="Consolas" w:hAnsi="Consolas"/>
          <w:color w:val="B3CCFF"/>
        </w:rPr>
        <w:t>typeof</w:t>
      </w:r>
      <w:proofErr w:type="spellEnd"/>
      <w:r>
        <w:rPr>
          <w:rFonts w:ascii="Consolas" w:hAnsi="Consolas"/>
          <w:color w:val="FFFFFF"/>
        </w:rPr>
        <w:t xml:space="preserve"> </w:t>
      </w:r>
      <w:proofErr w:type="spellStart"/>
      <w:r>
        <w:rPr>
          <w:rStyle w:val="cm-variable-2"/>
          <w:rFonts w:ascii="Consolas" w:hAnsi="Consolas"/>
          <w:color w:val="FF8973"/>
        </w:rPr>
        <w:t>newAge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'number'</w:t>
      </w:r>
      <w:r>
        <w:rPr>
          <w:rFonts w:ascii="Consolas" w:hAnsi="Consolas"/>
          <w:color w:val="FFFFFF"/>
        </w:rPr>
        <w:t xml:space="preserve">){ </w:t>
      </w:r>
      <w:proofErr w:type="spellStart"/>
      <w:r>
        <w:rPr>
          <w:rStyle w:val="cm-keyword"/>
          <w:rFonts w:ascii="Consolas" w:hAnsi="Consolas"/>
          <w:color w:val="B3CCFF"/>
        </w:rPr>
        <w:t>this</w:t>
      </w:r>
      <w:r>
        <w:rPr>
          <w:rFonts w:ascii="Consolas" w:hAnsi="Consolas"/>
          <w:color w:val="FFFFFF"/>
        </w:rPr>
        <w:t>.</w:t>
      </w:r>
      <w:r>
        <w:rPr>
          <w:rStyle w:val="cm-property"/>
          <w:rFonts w:ascii="Consolas" w:hAnsi="Consolas"/>
          <w:color w:val="83FFF5"/>
        </w:rPr>
        <w:t>_age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2"/>
          <w:rFonts w:ascii="Consolas" w:hAnsi="Consolas"/>
          <w:color w:val="FF8973"/>
        </w:rPr>
        <w:t>newAge</w:t>
      </w:r>
      <w:proofErr w:type="spellEnd"/>
      <w:r>
        <w:rPr>
          <w:rFonts w:ascii="Consolas" w:hAnsi="Consolas"/>
          <w:color w:val="FFFFFF"/>
        </w:rPr>
        <w:t xml:space="preserve">; } </w:t>
      </w:r>
      <w:r>
        <w:rPr>
          <w:rStyle w:val="cm-keyword"/>
          <w:rFonts w:ascii="Consolas" w:hAnsi="Consolas"/>
          <w:color w:val="B3CCFF"/>
        </w:rPr>
        <w:t>else</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'You must assign a number to age'</w:t>
      </w:r>
      <w:r>
        <w:rPr>
          <w:rFonts w:ascii="Consolas" w:hAnsi="Consolas"/>
          <w:color w:val="FFFFFF"/>
        </w:rPr>
        <w:t>); } } };</w:t>
      </w:r>
    </w:p>
    <w:p w:rsidR="00043120" w:rsidRDefault="00043120" w:rsidP="0004312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that in the example above:</w:t>
      </w:r>
    </w:p>
    <w:p w:rsidR="00043120" w:rsidRDefault="00043120" w:rsidP="00043120">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We can perform a check for what value is being assigned to </w:t>
      </w:r>
      <w:proofErr w:type="spellStart"/>
      <w:proofErr w:type="gramStart"/>
      <w:r>
        <w:rPr>
          <w:rStyle w:val="HTML"/>
          <w:rFonts w:ascii="Consolas" w:eastAsiaTheme="minorHAnsi" w:hAnsi="Consolas"/>
          <w:color w:val="15141F"/>
          <w:shd w:val="clear" w:color="auto" w:fill="DFE0E0"/>
        </w:rPr>
        <w:t>this._</w:t>
      </w:r>
      <w:proofErr w:type="gramEnd"/>
      <w:r>
        <w:rPr>
          <w:rStyle w:val="HTML"/>
          <w:rFonts w:ascii="Consolas" w:eastAsiaTheme="minorHAnsi" w:hAnsi="Consolas"/>
          <w:color w:val="15141F"/>
          <w:shd w:val="clear" w:color="auto" w:fill="DFE0E0"/>
        </w:rPr>
        <w:t>age</w:t>
      </w:r>
      <w:proofErr w:type="spellEnd"/>
      <w:r>
        <w:rPr>
          <w:rFonts w:ascii="Segoe UI" w:hAnsi="Segoe UI" w:cs="Segoe UI"/>
          <w:color w:val="484848"/>
          <w:sz w:val="27"/>
          <w:szCs w:val="27"/>
        </w:rPr>
        <w:t>.</w:t>
      </w:r>
    </w:p>
    <w:p w:rsidR="00043120" w:rsidRDefault="00043120" w:rsidP="00043120">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When we use the setter method, only values that are numbers will reassign </w:t>
      </w:r>
      <w:proofErr w:type="spellStart"/>
      <w:proofErr w:type="gramStart"/>
      <w:r>
        <w:rPr>
          <w:rStyle w:val="HTML"/>
          <w:rFonts w:ascii="Consolas" w:eastAsiaTheme="minorHAnsi" w:hAnsi="Consolas"/>
          <w:color w:val="15141F"/>
          <w:shd w:val="clear" w:color="auto" w:fill="DFE0E0"/>
        </w:rPr>
        <w:t>this._</w:t>
      </w:r>
      <w:proofErr w:type="gramEnd"/>
      <w:r>
        <w:rPr>
          <w:rStyle w:val="HTML"/>
          <w:rFonts w:ascii="Consolas" w:eastAsiaTheme="minorHAnsi" w:hAnsi="Consolas"/>
          <w:color w:val="15141F"/>
          <w:shd w:val="clear" w:color="auto" w:fill="DFE0E0"/>
        </w:rPr>
        <w:t>age</w:t>
      </w:r>
      <w:proofErr w:type="spellEnd"/>
    </w:p>
    <w:p w:rsidR="00043120" w:rsidRDefault="00043120" w:rsidP="00043120">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There are different outputs depending on what values are used to reassign </w:t>
      </w:r>
      <w:proofErr w:type="spellStart"/>
      <w:proofErr w:type="gramStart"/>
      <w:r>
        <w:rPr>
          <w:rStyle w:val="HTML"/>
          <w:rFonts w:ascii="Consolas" w:eastAsiaTheme="minorHAnsi" w:hAnsi="Consolas"/>
          <w:color w:val="15141F"/>
          <w:shd w:val="clear" w:color="auto" w:fill="DFE0E0"/>
        </w:rPr>
        <w:t>this._</w:t>
      </w:r>
      <w:proofErr w:type="gramEnd"/>
      <w:r>
        <w:rPr>
          <w:rStyle w:val="HTML"/>
          <w:rFonts w:ascii="Consolas" w:eastAsiaTheme="minorHAnsi" w:hAnsi="Consolas"/>
          <w:color w:val="15141F"/>
          <w:shd w:val="clear" w:color="auto" w:fill="DFE0E0"/>
        </w:rPr>
        <w:t>age</w:t>
      </w:r>
      <w:proofErr w:type="spellEnd"/>
      <w:r>
        <w:rPr>
          <w:rFonts w:ascii="Segoe UI" w:hAnsi="Segoe UI" w:cs="Segoe UI"/>
          <w:color w:val="484848"/>
          <w:sz w:val="27"/>
          <w:szCs w:val="27"/>
        </w:rPr>
        <w:t>.</w:t>
      </w:r>
    </w:p>
    <w:p w:rsidR="00043120" w:rsidRDefault="00043120" w:rsidP="0004312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Then to use the setter method:</w:t>
      </w:r>
    </w:p>
    <w:p w:rsidR="00043120" w:rsidRDefault="00043120" w:rsidP="00043120">
      <w:pPr>
        <w:pStyle w:val="HTML0"/>
        <w:shd w:val="clear" w:color="auto" w:fill="201E2F"/>
        <w:rPr>
          <w:rFonts w:ascii="Consolas" w:hAnsi="Consolas"/>
          <w:color w:val="FFFFFF"/>
        </w:rPr>
      </w:pPr>
      <w:proofErr w:type="spellStart"/>
      <w:r>
        <w:rPr>
          <w:rStyle w:val="cm-variable"/>
          <w:rFonts w:ascii="Consolas" w:hAnsi="Consolas"/>
          <w:color w:val="FF8973"/>
        </w:rPr>
        <w:t>person</w:t>
      </w:r>
      <w:r>
        <w:rPr>
          <w:rFonts w:ascii="Consolas" w:hAnsi="Consolas"/>
          <w:color w:val="FFFFFF"/>
        </w:rPr>
        <w:t>.</w:t>
      </w:r>
      <w:r>
        <w:rPr>
          <w:rStyle w:val="cm-property"/>
          <w:rFonts w:ascii="Consolas" w:hAnsi="Consolas"/>
          <w:color w:val="83FFF5"/>
        </w:rPr>
        <w:t>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40</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Start"/>
      <w:r>
        <w:rPr>
          <w:rStyle w:val="cm-variable"/>
          <w:rFonts w:ascii="Consolas" w:hAnsi="Consolas"/>
          <w:color w:val="FF8973"/>
        </w:rPr>
        <w:t>person</w:t>
      </w:r>
      <w:r>
        <w:rPr>
          <w:rFonts w:ascii="Consolas" w:hAnsi="Consolas"/>
          <w:color w:val="FFFFFF"/>
        </w:rPr>
        <w:t>.</w:t>
      </w:r>
      <w:r>
        <w:rPr>
          <w:rStyle w:val="cm-property"/>
          <w:rFonts w:ascii="Consolas" w:hAnsi="Consolas"/>
          <w:color w:val="83FFF5"/>
        </w:rPr>
        <w:t>_</w:t>
      </w:r>
      <w:proofErr w:type="gramEnd"/>
      <w:r>
        <w:rPr>
          <w:rStyle w:val="cm-property"/>
          <w:rFonts w:ascii="Consolas" w:hAnsi="Consolas"/>
          <w:color w:val="83FFF5"/>
        </w:rPr>
        <w:t>age</w:t>
      </w:r>
      <w:proofErr w:type="spellEnd"/>
      <w:r>
        <w:rPr>
          <w:rFonts w:ascii="Consolas" w:hAnsi="Consolas"/>
          <w:color w:val="FFFFFF"/>
        </w:rPr>
        <w:t xml:space="preserve">); </w:t>
      </w:r>
      <w:r>
        <w:rPr>
          <w:rStyle w:val="cm-comment"/>
          <w:rFonts w:ascii="Consolas" w:hAnsi="Consolas"/>
          <w:color w:val="939598"/>
        </w:rPr>
        <w:t>// Logs: 40</w:t>
      </w:r>
      <w:r>
        <w:rPr>
          <w:rFonts w:ascii="Consolas" w:hAnsi="Consolas"/>
          <w:color w:val="FFFFFF"/>
        </w:rPr>
        <w:t xml:space="preserve"> </w:t>
      </w:r>
      <w:proofErr w:type="spellStart"/>
      <w:r>
        <w:rPr>
          <w:rStyle w:val="cm-variable"/>
          <w:rFonts w:ascii="Consolas" w:hAnsi="Consolas"/>
          <w:color w:val="FF8973"/>
        </w:rPr>
        <w:t>person</w:t>
      </w:r>
      <w:r>
        <w:rPr>
          <w:rFonts w:ascii="Consolas" w:hAnsi="Consolas"/>
          <w:color w:val="FFFFFF"/>
        </w:rPr>
        <w:t>.</w:t>
      </w:r>
      <w:r>
        <w:rPr>
          <w:rStyle w:val="cm-property"/>
          <w:rFonts w:ascii="Consolas" w:hAnsi="Consolas"/>
          <w:color w:val="83FFF5"/>
        </w:rPr>
        <w:t>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'40'</w:t>
      </w:r>
      <w:r>
        <w:rPr>
          <w:rFonts w:ascii="Consolas" w:hAnsi="Consolas"/>
          <w:color w:val="FFFFFF"/>
        </w:rPr>
        <w:t xml:space="preserve">; </w:t>
      </w:r>
      <w:r>
        <w:rPr>
          <w:rStyle w:val="cm-comment"/>
          <w:rFonts w:ascii="Consolas" w:hAnsi="Consolas"/>
          <w:color w:val="939598"/>
        </w:rPr>
        <w:t>// Logs: You must assign a number to age</w:t>
      </w:r>
    </w:p>
    <w:p w:rsidR="00043120" w:rsidRDefault="00043120" w:rsidP="0004312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Setter methods like </w:t>
      </w:r>
      <w:r>
        <w:rPr>
          <w:rStyle w:val="HTML"/>
          <w:rFonts w:ascii="Consolas" w:hAnsi="Consolas"/>
          <w:color w:val="15141F"/>
          <w:shd w:val="clear" w:color="auto" w:fill="DFE0E0"/>
        </w:rPr>
        <w:t>age</w:t>
      </w:r>
      <w:r>
        <w:rPr>
          <w:rFonts w:ascii="Segoe UI" w:hAnsi="Segoe UI" w:cs="Segoe UI"/>
          <w:color w:val="484848"/>
          <w:sz w:val="27"/>
          <w:szCs w:val="27"/>
        </w:rPr>
        <w:t> do not need to be called with a set of parentheses. Syntactically, it looks like we're reassigning the value of a property.</w:t>
      </w:r>
    </w:p>
    <w:p w:rsidR="00043120" w:rsidRDefault="00043120" w:rsidP="0004312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Like getter methods, there are similar advantages to using setter methods that include checking input, performing actions on properties, and displaying a clear intention for how the object is supposed to be used. Nonetheless, even with a setter method, it is still possible to directly reassign properties. For example, in the example above, we can still </w:t>
      </w:r>
      <w:proofErr w:type="gramStart"/>
      <w:r>
        <w:rPr>
          <w:rFonts w:ascii="Segoe UI" w:hAnsi="Segoe UI" w:cs="Segoe UI"/>
          <w:color w:val="484848"/>
          <w:sz w:val="27"/>
          <w:szCs w:val="27"/>
        </w:rPr>
        <w:t>set </w:t>
      </w:r>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_age</w:t>
      </w:r>
      <w:r>
        <w:rPr>
          <w:rFonts w:ascii="Segoe UI" w:hAnsi="Segoe UI" w:cs="Segoe UI"/>
          <w:color w:val="484848"/>
          <w:sz w:val="27"/>
          <w:szCs w:val="27"/>
        </w:rPr>
        <w:t> directly:</w:t>
      </w:r>
    </w:p>
    <w:p w:rsidR="00043120" w:rsidRDefault="00043120" w:rsidP="00043120">
      <w:pPr>
        <w:pStyle w:val="HTML0"/>
        <w:shd w:val="clear" w:color="auto" w:fill="201E2F"/>
        <w:rPr>
          <w:rFonts w:ascii="Consolas" w:hAnsi="Consolas"/>
          <w:color w:val="FFFFFF"/>
        </w:rPr>
      </w:pPr>
      <w:proofErr w:type="spellStart"/>
      <w:proofErr w:type="gramStart"/>
      <w:r>
        <w:rPr>
          <w:rStyle w:val="cm-variable"/>
          <w:rFonts w:ascii="Consolas" w:hAnsi="Consolas"/>
          <w:color w:val="FF8973"/>
        </w:rPr>
        <w:t>person</w:t>
      </w:r>
      <w:r>
        <w:rPr>
          <w:rFonts w:ascii="Consolas" w:hAnsi="Consolas"/>
          <w:color w:val="FFFFFF"/>
        </w:rPr>
        <w:t>.</w:t>
      </w:r>
      <w:r>
        <w:rPr>
          <w:rStyle w:val="cm-property"/>
          <w:rFonts w:ascii="Consolas" w:hAnsi="Consolas"/>
          <w:color w:val="83FFF5"/>
        </w:rPr>
        <w:t>_</w:t>
      </w:r>
      <w:proofErr w:type="gramEnd"/>
      <w:r>
        <w:rPr>
          <w:rStyle w:val="cm-property"/>
          <w:rFonts w:ascii="Consolas" w:hAnsi="Consolas"/>
          <w:color w:val="83FFF5"/>
        </w:rPr>
        <w:t>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'forty-five'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person</w:t>
      </w:r>
      <w:r>
        <w:rPr>
          <w:rFonts w:ascii="Consolas" w:hAnsi="Consolas"/>
          <w:color w:val="FFFFFF"/>
        </w:rPr>
        <w:t>.</w:t>
      </w:r>
      <w:r>
        <w:rPr>
          <w:rStyle w:val="cm-property"/>
          <w:rFonts w:ascii="Consolas" w:hAnsi="Consolas"/>
          <w:color w:val="83FFF5"/>
        </w:rPr>
        <w:t>_age</w:t>
      </w:r>
      <w:proofErr w:type="spellEnd"/>
      <w:r>
        <w:rPr>
          <w:rFonts w:ascii="Consolas" w:hAnsi="Consolas"/>
          <w:color w:val="FFFFFF"/>
        </w:rPr>
        <w:t xml:space="preserve">); </w:t>
      </w:r>
      <w:r>
        <w:rPr>
          <w:rStyle w:val="cm-comment"/>
          <w:rFonts w:ascii="Consolas" w:hAnsi="Consolas"/>
          <w:color w:val="939598"/>
        </w:rPr>
        <w:t>// Prints forty-five</w:t>
      </w:r>
    </w:p>
    <w:p w:rsidR="001C3364" w:rsidRDefault="001C3364" w:rsidP="001C3364">
      <w:pPr>
        <w:pStyle w:val="1"/>
        <w:shd w:val="clear" w:color="auto" w:fill="FFFFFF"/>
        <w:rPr>
          <w:rFonts w:ascii="Segoe UI" w:hAnsi="Segoe UI" w:cs="Segoe UI"/>
          <w:color w:val="292929"/>
        </w:rPr>
      </w:pPr>
      <w:r>
        <w:rPr>
          <w:rFonts w:ascii="Segoe UI" w:hAnsi="Segoe UI" w:cs="Segoe UI"/>
          <w:color w:val="292929"/>
        </w:rPr>
        <w:t>Factory Functions</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we've been creating objects individually, but there are times where we want to create many instances of an object quickly. Here's where </w:t>
      </w:r>
      <w:r>
        <w:rPr>
          <w:rStyle w:val="a4"/>
          <w:rFonts w:ascii="Segoe UI" w:hAnsi="Segoe UI" w:cs="Segoe UI"/>
          <w:color w:val="484848"/>
          <w:sz w:val="27"/>
          <w:szCs w:val="27"/>
        </w:rPr>
        <w:t>factory functions</w:t>
      </w:r>
      <w:r>
        <w:rPr>
          <w:rFonts w:ascii="Segoe UI" w:hAnsi="Segoe UI" w:cs="Segoe UI"/>
          <w:color w:val="484848"/>
          <w:sz w:val="27"/>
          <w:szCs w:val="27"/>
        </w:rPr>
        <w:t> come in. A real world factory manufactures multiple copies of an item quickly and on a massive scale. A factory function is a function that returns an object and can be reused to make multiple object instances. Factory functions can also have parameters allowing us to customize the object that gets returned.</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Let's say we wanted to create an object to represent monsters in JavaScript. There are many different types of monsters and we could go about making each monster individually but we can also use a factory function to make our lives easier. To achieve this diabolical plan of creating multiple </w:t>
      </w:r>
      <w:proofErr w:type="gramStart"/>
      <w:r>
        <w:rPr>
          <w:rFonts w:ascii="Segoe UI" w:hAnsi="Segoe UI" w:cs="Segoe UI"/>
          <w:color w:val="484848"/>
          <w:sz w:val="27"/>
          <w:szCs w:val="27"/>
        </w:rPr>
        <w:t>monsters</w:t>
      </w:r>
      <w:proofErr w:type="gramEnd"/>
      <w:r>
        <w:rPr>
          <w:rFonts w:ascii="Segoe UI" w:hAnsi="Segoe UI" w:cs="Segoe UI"/>
          <w:color w:val="484848"/>
          <w:sz w:val="27"/>
          <w:szCs w:val="27"/>
        </w:rPr>
        <w:t xml:space="preserve"> objects, we can use a factory function that has parameters:</w:t>
      </w:r>
    </w:p>
    <w:p w:rsidR="001C3364" w:rsidRDefault="001C3364" w:rsidP="001C336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monsterFactory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def"/>
          <w:rFonts w:ascii="Consolas" w:hAnsi="Consolas"/>
          <w:color w:val="B3CCFF"/>
        </w:rPr>
        <w:t>age</w:t>
      </w:r>
      <w:r>
        <w:rPr>
          <w:rFonts w:ascii="Consolas" w:hAnsi="Consolas"/>
          <w:color w:val="FFFFFF"/>
        </w:rPr>
        <w:t xml:space="preserve">, </w:t>
      </w:r>
      <w:proofErr w:type="spellStart"/>
      <w:r>
        <w:rPr>
          <w:rStyle w:val="cm-def"/>
          <w:rFonts w:ascii="Consolas" w:hAnsi="Consolas"/>
          <w:color w:val="B3CCFF"/>
        </w:rPr>
        <w:t>energySource</w:t>
      </w:r>
      <w:proofErr w:type="spellEnd"/>
      <w:r>
        <w:rPr>
          <w:rFonts w:ascii="Consolas" w:hAnsi="Consolas"/>
          <w:color w:val="FFFFFF"/>
        </w:rPr>
        <w:t xml:space="preserve">, </w:t>
      </w:r>
      <w:proofErr w:type="spellStart"/>
      <w:r>
        <w:rPr>
          <w:rStyle w:val="cm-def"/>
          <w:rFonts w:ascii="Consolas" w:hAnsi="Consolas"/>
          <w:color w:val="B3CCFF"/>
        </w:rPr>
        <w:t>catchPhrase</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return</w:t>
      </w:r>
      <w:proofErr w:type="gramEnd"/>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variable-2"/>
          <w:rFonts w:ascii="Consolas" w:hAnsi="Consolas"/>
          <w:color w:val="FF8973"/>
        </w:rPr>
        <w:t>name</w:t>
      </w:r>
      <w:r>
        <w:rPr>
          <w:rFonts w:ascii="Consolas" w:hAnsi="Consolas"/>
          <w:color w:val="FFFFFF"/>
        </w:rPr>
        <w:t xml:space="preserve">, </w:t>
      </w:r>
      <w:r>
        <w:rPr>
          <w:rStyle w:val="cm-property"/>
          <w:rFonts w:ascii="Consolas" w:hAnsi="Consolas"/>
          <w:color w:val="83FFF5"/>
        </w:rPr>
        <w:t>age</w:t>
      </w:r>
      <w:r>
        <w:rPr>
          <w:rFonts w:ascii="Consolas" w:hAnsi="Consolas"/>
          <w:color w:val="FFFFFF"/>
        </w:rPr>
        <w:t xml:space="preserve">: </w:t>
      </w:r>
      <w:r>
        <w:rPr>
          <w:rStyle w:val="cm-variable-2"/>
          <w:rFonts w:ascii="Consolas" w:hAnsi="Consolas"/>
          <w:color w:val="FF8973"/>
        </w:rPr>
        <w:t>age</w:t>
      </w:r>
      <w:r>
        <w:rPr>
          <w:rFonts w:ascii="Consolas" w:hAnsi="Consolas"/>
          <w:color w:val="FFFFFF"/>
        </w:rPr>
        <w:t xml:space="preserve">, </w:t>
      </w:r>
      <w:proofErr w:type="spellStart"/>
      <w:r>
        <w:rPr>
          <w:rStyle w:val="cm-property"/>
          <w:rFonts w:ascii="Consolas" w:hAnsi="Consolas"/>
          <w:color w:val="83FFF5"/>
        </w:rPr>
        <w:t>energySource</w:t>
      </w:r>
      <w:proofErr w:type="spellEnd"/>
      <w:r>
        <w:rPr>
          <w:rFonts w:ascii="Consolas" w:hAnsi="Consolas"/>
          <w:color w:val="FFFFFF"/>
        </w:rPr>
        <w:t xml:space="preserve">: </w:t>
      </w:r>
      <w:proofErr w:type="spellStart"/>
      <w:r>
        <w:rPr>
          <w:rStyle w:val="cm-variable-2"/>
          <w:rFonts w:ascii="Consolas" w:hAnsi="Consolas"/>
          <w:color w:val="FF8973"/>
        </w:rPr>
        <w:t>energySource</w:t>
      </w:r>
      <w:proofErr w:type="spellEnd"/>
      <w:r>
        <w:rPr>
          <w:rFonts w:ascii="Consolas" w:hAnsi="Consolas"/>
          <w:color w:val="FFFFFF"/>
        </w:rPr>
        <w:t xml:space="preserve">, </w:t>
      </w:r>
      <w:r>
        <w:rPr>
          <w:rStyle w:val="cm-property"/>
          <w:rFonts w:ascii="Consolas" w:hAnsi="Consolas"/>
          <w:color w:val="83FFF5"/>
        </w:rPr>
        <w:t>scare</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2"/>
          <w:rFonts w:ascii="Consolas" w:hAnsi="Consolas"/>
          <w:color w:val="FF8973"/>
        </w:rPr>
        <w:t>catchPhrase</w:t>
      </w:r>
      <w:proofErr w:type="spellEnd"/>
      <w:r>
        <w:rPr>
          <w:rFonts w:ascii="Consolas" w:hAnsi="Consolas"/>
          <w:color w:val="FFFFFF"/>
        </w:rPr>
        <w:t>); } } };</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w:t>
      </w:r>
      <w:proofErr w:type="spellStart"/>
      <w:r>
        <w:rPr>
          <w:rStyle w:val="HTML"/>
          <w:rFonts w:ascii="Consolas" w:hAnsi="Consolas"/>
          <w:color w:val="15141F"/>
          <w:shd w:val="clear" w:color="auto" w:fill="DFE0E0"/>
        </w:rPr>
        <w:t>monsterFactory</w:t>
      </w:r>
      <w:proofErr w:type="spellEnd"/>
      <w:r>
        <w:rPr>
          <w:rFonts w:ascii="Segoe UI" w:hAnsi="Segoe UI" w:cs="Segoe UI"/>
          <w:color w:val="484848"/>
          <w:sz w:val="27"/>
          <w:szCs w:val="27"/>
        </w:rPr>
        <w:t> function above, it has four parameters and returns an object that has the properties: </w:t>
      </w:r>
      <w:r>
        <w:rPr>
          <w:rStyle w:val="HTML"/>
          <w:rFonts w:ascii="Consolas" w:hAnsi="Consolas"/>
          <w:color w:val="15141F"/>
          <w:shd w:val="clear" w:color="auto" w:fill="DFE0E0"/>
        </w:rPr>
        <w:t>name</w:t>
      </w:r>
      <w:r>
        <w:rPr>
          <w:rFonts w:ascii="Segoe UI" w:hAnsi="Segoe UI" w:cs="Segoe UI"/>
          <w:color w:val="484848"/>
          <w:sz w:val="27"/>
          <w:szCs w:val="27"/>
        </w:rPr>
        <w:t>, </w:t>
      </w:r>
      <w:r>
        <w:rPr>
          <w:rStyle w:val="HTML"/>
          <w:rFonts w:ascii="Consolas" w:hAnsi="Consolas"/>
          <w:color w:val="15141F"/>
          <w:shd w:val="clear" w:color="auto" w:fill="DFE0E0"/>
        </w:rPr>
        <w:t>age</w:t>
      </w:r>
      <w:r>
        <w:rPr>
          <w:rFonts w:ascii="Segoe UI" w:hAnsi="Segoe UI" w:cs="Segoe UI"/>
          <w:color w:val="484848"/>
          <w:sz w:val="27"/>
          <w:szCs w:val="27"/>
        </w:rPr>
        <w:t>, </w:t>
      </w:r>
      <w:proofErr w:type="spellStart"/>
      <w:r>
        <w:rPr>
          <w:rStyle w:val="HTML"/>
          <w:rFonts w:ascii="Consolas" w:hAnsi="Consolas"/>
          <w:color w:val="15141F"/>
          <w:shd w:val="clear" w:color="auto" w:fill="DFE0E0"/>
        </w:rPr>
        <w:t>energySource</w:t>
      </w:r>
      <w:proofErr w:type="spellEnd"/>
      <w:r>
        <w:rPr>
          <w:rFonts w:ascii="Segoe UI" w:hAnsi="Segoe UI" w:cs="Segoe UI"/>
          <w:color w:val="484848"/>
          <w:sz w:val="27"/>
          <w:szCs w:val="27"/>
        </w:rPr>
        <w:t>, and </w:t>
      </w:r>
      <w:proofErr w:type="gramStart"/>
      <w:r>
        <w:rPr>
          <w:rStyle w:val="HTML"/>
          <w:rFonts w:ascii="Consolas" w:hAnsi="Consolas"/>
          <w:color w:val="15141F"/>
          <w:shd w:val="clear" w:color="auto" w:fill="DFE0E0"/>
        </w:rPr>
        <w:t>scare(</w:t>
      </w:r>
      <w:proofErr w:type="gramEnd"/>
      <w:r>
        <w:rPr>
          <w:rStyle w:val="HTML"/>
          <w:rFonts w:ascii="Consolas" w:hAnsi="Consolas"/>
          <w:color w:val="15141F"/>
          <w:shd w:val="clear" w:color="auto" w:fill="DFE0E0"/>
        </w:rPr>
        <w:t>)</w:t>
      </w:r>
      <w:r>
        <w:rPr>
          <w:rFonts w:ascii="Segoe UI" w:hAnsi="Segoe UI" w:cs="Segoe UI"/>
          <w:color w:val="484848"/>
          <w:sz w:val="27"/>
          <w:szCs w:val="27"/>
        </w:rPr>
        <w:t>. To make an object that represents a specific monster like a ghost, we can call </w:t>
      </w:r>
      <w:proofErr w:type="spellStart"/>
      <w:r>
        <w:rPr>
          <w:rStyle w:val="HTML"/>
          <w:rFonts w:ascii="Consolas" w:hAnsi="Consolas"/>
          <w:color w:val="15141F"/>
          <w:shd w:val="clear" w:color="auto" w:fill="DFE0E0"/>
        </w:rPr>
        <w:t>monsterFactory</w:t>
      </w:r>
      <w:proofErr w:type="spellEnd"/>
      <w:r>
        <w:rPr>
          <w:rFonts w:ascii="Segoe UI" w:hAnsi="Segoe UI" w:cs="Segoe UI"/>
          <w:color w:val="484848"/>
          <w:sz w:val="27"/>
          <w:szCs w:val="27"/>
        </w:rPr>
        <w:t> with the necessary arguments and assign the return value to a variable:</w:t>
      </w:r>
    </w:p>
    <w:p w:rsidR="001C3364" w:rsidRDefault="001C3364" w:rsidP="001C336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ghost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monsterFactory</w:t>
      </w:r>
      <w:proofErr w:type="spellEnd"/>
      <w:r>
        <w:rPr>
          <w:rFonts w:ascii="Consolas" w:hAnsi="Consolas"/>
          <w:color w:val="FFFFFF"/>
        </w:rPr>
        <w:t>(</w:t>
      </w:r>
      <w:proofErr w:type="gramEnd"/>
      <w:r>
        <w:rPr>
          <w:rStyle w:val="cm-string"/>
          <w:rFonts w:ascii="Consolas" w:hAnsi="Consolas"/>
          <w:color w:val="FFE083"/>
        </w:rPr>
        <w:t>'</w:t>
      </w:r>
      <w:proofErr w:type="spellStart"/>
      <w:r>
        <w:rPr>
          <w:rStyle w:val="cm-string"/>
          <w:rFonts w:ascii="Consolas" w:hAnsi="Consolas"/>
          <w:color w:val="FFE083"/>
        </w:rPr>
        <w:t>Ghouly</w:t>
      </w:r>
      <w:proofErr w:type="spellEnd"/>
      <w:r>
        <w:rPr>
          <w:rStyle w:val="cm-string"/>
          <w:rFonts w:ascii="Consolas" w:hAnsi="Consolas"/>
          <w:color w:val="FFE083"/>
        </w:rPr>
        <w:t>'</w:t>
      </w:r>
      <w:r>
        <w:rPr>
          <w:rFonts w:ascii="Consolas" w:hAnsi="Consolas"/>
          <w:color w:val="FFFFFF"/>
        </w:rPr>
        <w:t xml:space="preserve">, </w:t>
      </w:r>
      <w:r>
        <w:rPr>
          <w:rStyle w:val="cm-number"/>
          <w:rFonts w:ascii="Consolas" w:hAnsi="Consolas"/>
          <w:color w:val="FF8973"/>
        </w:rPr>
        <w:t>251</w:t>
      </w:r>
      <w:r>
        <w:rPr>
          <w:rFonts w:ascii="Consolas" w:hAnsi="Consolas"/>
          <w:color w:val="FFFFFF"/>
        </w:rPr>
        <w:t xml:space="preserve">, </w:t>
      </w:r>
      <w:r>
        <w:rPr>
          <w:rStyle w:val="cm-string"/>
          <w:rFonts w:ascii="Consolas" w:hAnsi="Consolas"/>
          <w:color w:val="FFE083"/>
        </w:rPr>
        <w:t>'ectoplasm'</w:t>
      </w:r>
      <w:r>
        <w:rPr>
          <w:rFonts w:ascii="Consolas" w:hAnsi="Consolas"/>
          <w:color w:val="FFFFFF"/>
        </w:rPr>
        <w:t xml:space="preserve">, </w:t>
      </w:r>
      <w:r>
        <w:rPr>
          <w:rStyle w:val="cm-string"/>
          <w:rFonts w:ascii="Consolas" w:hAnsi="Consolas"/>
          <w:color w:val="FFE083"/>
        </w:rPr>
        <w:t>'BOO!'</w:t>
      </w:r>
      <w:r>
        <w:rPr>
          <w:rFonts w:ascii="Consolas" w:hAnsi="Consolas"/>
          <w:color w:val="FFFFFF"/>
        </w:rPr>
        <w:t xml:space="preserve">); </w:t>
      </w:r>
      <w:proofErr w:type="spellStart"/>
      <w:r>
        <w:rPr>
          <w:rStyle w:val="cm-variable"/>
          <w:rFonts w:ascii="Consolas" w:hAnsi="Consolas"/>
          <w:color w:val="FF8973"/>
        </w:rPr>
        <w:t>ghost</w:t>
      </w:r>
      <w:r>
        <w:rPr>
          <w:rFonts w:ascii="Consolas" w:hAnsi="Consolas"/>
          <w:color w:val="FFFFFF"/>
        </w:rPr>
        <w:t>.</w:t>
      </w:r>
      <w:r>
        <w:rPr>
          <w:rStyle w:val="cm-property"/>
          <w:rFonts w:ascii="Consolas" w:hAnsi="Consolas"/>
          <w:color w:val="83FFF5"/>
        </w:rPr>
        <w:t>scare</w:t>
      </w:r>
      <w:proofErr w:type="spellEnd"/>
      <w:r>
        <w:rPr>
          <w:rFonts w:ascii="Consolas" w:hAnsi="Consolas"/>
          <w:color w:val="FFFFFF"/>
        </w:rPr>
        <w:t xml:space="preserve">(); </w:t>
      </w:r>
      <w:r>
        <w:rPr>
          <w:rStyle w:val="cm-comment"/>
          <w:rFonts w:ascii="Consolas" w:hAnsi="Consolas"/>
          <w:color w:val="939598"/>
        </w:rPr>
        <w:t>// 'BOO!'</w:t>
      </w:r>
    </w:p>
    <w:p w:rsidR="001C3364" w:rsidRDefault="001C3364" w:rsidP="001C336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we have a </w:t>
      </w:r>
      <w:r>
        <w:rPr>
          <w:rStyle w:val="HTML"/>
          <w:rFonts w:ascii="Consolas" w:hAnsi="Consolas"/>
          <w:color w:val="15141F"/>
          <w:shd w:val="clear" w:color="auto" w:fill="DFE0E0"/>
        </w:rPr>
        <w:t>ghost</w:t>
      </w:r>
      <w:r>
        <w:rPr>
          <w:rFonts w:ascii="Segoe UI" w:hAnsi="Segoe UI" w:cs="Segoe UI"/>
          <w:color w:val="484848"/>
          <w:sz w:val="27"/>
          <w:szCs w:val="27"/>
        </w:rPr>
        <w:t> object as a result of calling </w:t>
      </w:r>
      <w:proofErr w:type="spellStart"/>
      <w:proofErr w:type="gramStart"/>
      <w:r>
        <w:rPr>
          <w:rStyle w:val="HTML"/>
          <w:rFonts w:ascii="Consolas" w:hAnsi="Consolas"/>
          <w:color w:val="15141F"/>
          <w:shd w:val="clear" w:color="auto" w:fill="DFE0E0"/>
        </w:rPr>
        <w:t>monsterFactory</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with the needed arguments. With </w:t>
      </w:r>
      <w:proofErr w:type="spellStart"/>
      <w:r>
        <w:rPr>
          <w:rStyle w:val="HTML"/>
          <w:rFonts w:ascii="Consolas" w:hAnsi="Consolas"/>
          <w:color w:val="15141F"/>
          <w:shd w:val="clear" w:color="auto" w:fill="DFE0E0"/>
        </w:rPr>
        <w:t>monsterFactory</w:t>
      </w:r>
      <w:proofErr w:type="spellEnd"/>
      <w:r>
        <w:rPr>
          <w:rFonts w:ascii="Segoe UI" w:hAnsi="Segoe UI" w:cs="Segoe UI"/>
          <w:color w:val="484848"/>
          <w:sz w:val="27"/>
          <w:szCs w:val="27"/>
        </w:rPr>
        <w:t> in place, we don't have to create an object literal every time we need a new monster. Instead, we can invoke the </w:t>
      </w:r>
      <w:proofErr w:type="spellStart"/>
      <w:r>
        <w:rPr>
          <w:rStyle w:val="HTML"/>
          <w:rFonts w:ascii="Consolas" w:hAnsi="Consolas"/>
          <w:color w:val="15141F"/>
          <w:shd w:val="clear" w:color="auto" w:fill="DFE0E0"/>
        </w:rPr>
        <w:t>monsterFactory</w:t>
      </w:r>
      <w:proofErr w:type="spellEnd"/>
      <w:r>
        <w:rPr>
          <w:rFonts w:ascii="Segoe UI" w:hAnsi="Segoe UI" w:cs="Segoe UI"/>
          <w:color w:val="484848"/>
          <w:sz w:val="27"/>
          <w:szCs w:val="27"/>
        </w:rPr>
        <w:t> function with the necessary arguments to </w:t>
      </w:r>
      <w:del w:id="0" w:author="Unknown">
        <w:r>
          <w:rPr>
            <w:rFonts w:ascii="Segoe UI" w:hAnsi="Segoe UI" w:cs="Segoe UI"/>
            <w:color w:val="484848"/>
            <w:sz w:val="27"/>
            <w:szCs w:val="27"/>
          </w:rPr>
          <w:delText>take over the world</w:delText>
        </w:r>
      </w:del>
      <w:r>
        <w:rPr>
          <w:rFonts w:ascii="Segoe UI" w:hAnsi="Segoe UI" w:cs="Segoe UI"/>
          <w:color w:val="484848"/>
          <w:sz w:val="27"/>
          <w:szCs w:val="27"/>
        </w:rPr>
        <w:t> make a monster for us!</w:t>
      </w:r>
    </w:p>
    <w:p w:rsidR="001C3364" w:rsidRDefault="001C3364" w:rsidP="001C3364">
      <w:pPr>
        <w:pStyle w:val="1"/>
        <w:shd w:val="clear" w:color="auto" w:fill="FFFFFF"/>
        <w:rPr>
          <w:rFonts w:ascii="Segoe UI" w:hAnsi="Segoe UI" w:cs="Segoe UI"/>
          <w:color w:val="292929"/>
        </w:rPr>
      </w:pPr>
      <w:r>
        <w:rPr>
          <w:rFonts w:ascii="Segoe UI" w:hAnsi="Segoe UI" w:cs="Segoe UI"/>
          <w:color w:val="292929"/>
        </w:rPr>
        <w:lastRenderedPageBreak/>
        <w:t>Property Value Shorthand</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ES6 introduced some new shortcuts for assigning properties to variables known </w:t>
      </w:r>
      <w:proofErr w:type="spellStart"/>
      <w:r>
        <w:rPr>
          <w:rFonts w:ascii="Segoe UI" w:hAnsi="Segoe UI" w:cs="Segoe UI"/>
          <w:color w:val="484848"/>
          <w:sz w:val="27"/>
          <w:szCs w:val="27"/>
        </w:rPr>
        <w:t>as</w:t>
      </w:r>
      <w:r>
        <w:rPr>
          <w:rStyle w:val="a4"/>
          <w:rFonts w:ascii="Segoe UI" w:hAnsi="Segoe UI" w:cs="Segoe UI"/>
          <w:color w:val="484848"/>
          <w:sz w:val="27"/>
          <w:szCs w:val="27"/>
        </w:rPr>
        <w:t>destructuring</w:t>
      </w:r>
      <w:proofErr w:type="spellEnd"/>
      <w:r>
        <w:rPr>
          <w:rFonts w:ascii="Segoe UI" w:hAnsi="Segoe UI" w:cs="Segoe UI"/>
          <w:color w:val="484848"/>
          <w:sz w:val="27"/>
          <w:szCs w:val="27"/>
        </w:rPr>
        <w:t>.</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created a factory function that helped us create objects. We had to assign each property a key and value even though the key name was the same as the parameter name we assigned to it. To remind ourselves, here's a truncated version of the factory function:</w:t>
      </w:r>
    </w:p>
    <w:p w:rsidR="001C3364" w:rsidRDefault="001C3364" w:rsidP="001C336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monsterFactory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def"/>
          <w:rFonts w:ascii="Consolas" w:hAnsi="Consolas"/>
          <w:color w:val="B3CCFF"/>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return</w:t>
      </w:r>
      <w:proofErr w:type="gramEnd"/>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variable-2"/>
          <w:rFonts w:ascii="Consolas" w:hAnsi="Consolas"/>
          <w:color w:val="FF8973"/>
        </w:rPr>
        <w:t>name</w:t>
      </w:r>
      <w:r>
        <w:rPr>
          <w:rFonts w:ascii="Consolas" w:hAnsi="Consolas"/>
          <w:color w:val="FFFFFF"/>
        </w:rPr>
        <w:t xml:space="preserve">, </w:t>
      </w:r>
      <w:r>
        <w:rPr>
          <w:rStyle w:val="cm-property"/>
          <w:rFonts w:ascii="Consolas" w:hAnsi="Consolas"/>
          <w:color w:val="83FFF5"/>
        </w:rPr>
        <w:t>age</w:t>
      </w:r>
      <w:r>
        <w:rPr>
          <w:rFonts w:ascii="Consolas" w:hAnsi="Consolas"/>
          <w:color w:val="FFFFFF"/>
        </w:rPr>
        <w:t xml:space="preserve">: </w:t>
      </w:r>
      <w:r>
        <w:rPr>
          <w:rStyle w:val="cm-variable-2"/>
          <w:rFonts w:ascii="Consolas" w:hAnsi="Consolas"/>
          <w:color w:val="FF8973"/>
        </w:rPr>
        <w:t>age</w:t>
      </w:r>
      <w:r>
        <w:rPr>
          <w:rFonts w:ascii="Consolas" w:hAnsi="Consolas"/>
          <w:color w:val="FFFFFF"/>
        </w:rPr>
        <w:t xml:space="preserve"> } };</w:t>
      </w:r>
    </w:p>
    <w:p w:rsidR="001C3364" w:rsidRDefault="001C3364" w:rsidP="001C336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Imagine if we had to include more properties, that process would quickly become tedious! But we can use a </w:t>
      </w:r>
      <w:proofErr w:type="spellStart"/>
      <w:r>
        <w:rPr>
          <w:rFonts w:ascii="Segoe UI" w:hAnsi="Segoe UI" w:cs="Segoe UI"/>
          <w:color w:val="484848"/>
          <w:sz w:val="27"/>
          <w:szCs w:val="27"/>
        </w:rPr>
        <w:t>destructuring</w:t>
      </w:r>
      <w:proofErr w:type="spellEnd"/>
      <w:r>
        <w:rPr>
          <w:rFonts w:ascii="Segoe UI" w:hAnsi="Segoe UI" w:cs="Segoe UI"/>
          <w:color w:val="484848"/>
          <w:sz w:val="27"/>
          <w:szCs w:val="27"/>
        </w:rPr>
        <w:t xml:space="preserve"> technique, called </w:t>
      </w:r>
      <w:r>
        <w:rPr>
          <w:rStyle w:val="a4"/>
          <w:rFonts w:ascii="Segoe UI" w:hAnsi="Segoe UI" w:cs="Segoe UI"/>
          <w:color w:val="484848"/>
          <w:sz w:val="27"/>
          <w:szCs w:val="27"/>
        </w:rPr>
        <w:t>property value shorthand</w:t>
      </w:r>
      <w:r>
        <w:rPr>
          <w:rFonts w:ascii="Segoe UI" w:hAnsi="Segoe UI" w:cs="Segoe UI"/>
          <w:color w:val="484848"/>
          <w:sz w:val="27"/>
          <w:szCs w:val="27"/>
        </w:rPr>
        <w:t>, to save ourselves some keystrokes. The example below works exactly like the example above:</w:t>
      </w:r>
    </w:p>
    <w:p w:rsidR="001C3364" w:rsidRDefault="001C3364" w:rsidP="001C336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monsterFactory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def"/>
          <w:rFonts w:ascii="Consolas" w:hAnsi="Consolas"/>
          <w:color w:val="B3CCFF"/>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return</w:t>
      </w:r>
      <w:proofErr w:type="gramEnd"/>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property"/>
          <w:rFonts w:ascii="Consolas" w:hAnsi="Consolas"/>
          <w:color w:val="83FFF5"/>
        </w:rPr>
        <w:t>age</w:t>
      </w:r>
      <w:r>
        <w:rPr>
          <w:rFonts w:ascii="Consolas" w:hAnsi="Consolas"/>
          <w:color w:val="FFFFFF"/>
        </w:rPr>
        <w:t xml:space="preserve"> } };</w:t>
      </w:r>
    </w:p>
    <w:p w:rsidR="001C3364" w:rsidRDefault="001C3364" w:rsidP="001C336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we don't have to repeat ourselves for property assignments!</w:t>
      </w:r>
    </w:p>
    <w:p w:rsidR="003C2E8E" w:rsidRDefault="003C2E8E" w:rsidP="003C2E8E">
      <w:pPr>
        <w:pStyle w:val="1"/>
        <w:shd w:val="clear" w:color="auto" w:fill="FFFFFF"/>
        <w:rPr>
          <w:rFonts w:ascii="Segoe UI" w:hAnsi="Segoe UI" w:cs="Segoe UI"/>
          <w:color w:val="292929"/>
        </w:rPr>
      </w:pPr>
      <w:proofErr w:type="spellStart"/>
      <w:r>
        <w:rPr>
          <w:rFonts w:ascii="Segoe UI" w:hAnsi="Segoe UI" w:cs="Segoe UI"/>
          <w:color w:val="292929"/>
        </w:rPr>
        <w:t>Destructured</w:t>
      </w:r>
      <w:proofErr w:type="spellEnd"/>
      <w:r>
        <w:rPr>
          <w:rFonts w:ascii="Segoe UI" w:hAnsi="Segoe UI" w:cs="Segoe UI"/>
          <w:color w:val="292929"/>
        </w:rPr>
        <w:t xml:space="preserve"> Assignment</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often want to extract key-value pairs from objects and save them as properties. Take for example the following object:</w:t>
      </w:r>
    </w:p>
    <w:p w:rsidR="003C2E8E" w:rsidRDefault="003C2E8E" w:rsidP="003C2E8E">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vampire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name</w:t>
      </w:r>
      <w:proofErr w:type="gramEnd"/>
      <w:r>
        <w:rPr>
          <w:rFonts w:ascii="Consolas" w:hAnsi="Consolas"/>
          <w:color w:val="FFFFFF"/>
        </w:rPr>
        <w:t xml:space="preserve">: </w:t>
      </w:r>
      <w:r>
        <w:rPr>
          <w:rStyle w:val="cm-string"/>
          <w:rFonts w:ascii="Consolas" w:hAnsi="Consolas"/>
          <w:color w:val="FFE083"/>
        </w:rPr>
        <w:t>'Dracula'</w:t>
      </w:r>
      <w:r>
        <w:rPr>
          <w:rFonts w:ascii="Consolas" w:hAnsi="Consolas"/>
          <w:color w:val="FFFFFF"/>
        </w:rPr>
        <w:t xml:space="preserve">, </w:t>
      </w:r>
      <w:r>
        <w:rPr>
          <w:rStyle w:val="cm-property"/>
          <w:rFonts w:ascii="Consolas" w:hAnsi="Consolas"/>
          <w:color w:val="83FFF5"/>
        </w:rPr>
        <w:t>residence</w:t>
      </w:r>
      <w:r>
        <w:rPr>
          <w:rFonts w:ascii="Consolas" w:hAnsi="Consolas"/>
          <w:color w:val="FFFFFF"/>
        </w:rPr>
        <w:t xml:space="preserve">: </w:t>
      </w:r>
      <w:r>
        <w:rPr>
          <w:rStyle w:val="cm-string"/>
          <w:rFonts w:ascii="Consolas" w:hAnsi="Consolas"/>
          <w:color w:val="FFE083"/>
        </w:rPr>
        <w:t>'Transylvania'</w:t>
      </w:r>
      <w:r>
        <w:rPr>
          <w:rFonts w:ascii="Consolas" w:hAnsi="Consolas"/>
          <w:color w:val="FFFFFF"/>
        </w:rPr>
        <w:t xml:space="preserve">, </w:t>
      </w:r>
      <w:r>
        <w:rPr>
          <w:rStyle w:val="cm-property"/>
          <w:rFonts w:ascii="Consolas" w:hAnsi="Consolas"/>
          <w:color w:val="83FFF5"/>
        </w:rPr>
        <w:t>preferences</w:t>
      </w:r>
      <w:r>
        <w:rPr>
          <w:rFonts w:ascii="Consolas" w:hAnsi="Consolas"/>
          <w:color w:val="FFFFFF"/>
        </w:rPr>
        <w:t xml:space="preserve">: { </w:t>
      </w:r>
      <w:r>
        <w:rPr>
          <w:rStyle w:val="cm-property"/>
          <w:rFonts w:ascii="Consolas" w:hAnsi="Consolas"/>
          <w:color w:val="83FFF5"/>
        </w:rPr>
        <w:t>day</w:t>
      </w:r>
      <w:r>
        <w:rPr>
          <w:rFonts w:ascii="Consolas" w:hAnsi="Consolas"/>
          <w:color w:val="FFFFFF"/>
        </w:rPr>
        <w:t xml:space="preserve">: </w:t>
      </w:r>
      <w:r>
        <w:rPr>
          <w:rStyle w:val="cm-string"/>
          <w:rFonts w:ascii="Consolas" w:hAnsi="Consolas"/>
          <w:color w:val="FFE083"/>
        </w:rPr>
        <w:t>'stay inside'</w:t>
      </w:r>
      <w:r>
        <w:rPr>
          <w:rFonts w:ascii="Consolas" w:hAnsi="Consolas"/>
          <w:color w:val="FFFFFF"/>
        </w:rPr>
        <w:t xml:space="preserve">, </w:t>
      </w:r>
      <w:r>
        <w:rPr>
          <w:rStyle w:val="cm-property"/>
          <w:rFonts w:ascii="Consolas" w:hAnsi="Consolas"/>
          <w:color w:val="83FFF5"/>
        </w:rPr>
        <w:t>night</w:t>
      </w:r>
      <w:r>
        <w:rPr>
          <w:rFonts w:ascii="Consolas" w:hAnsi="Consolas"/>
          <w:color w:val="FFFFFF"/>
        </w:rPr>
        <w:t xml:space="preserve">: </w:t>
      </w:r>
      <w:r>
        <w:rPr>
          <w:rStyle w:val="cm-string"/>
          <w:rFonts w:ascii="Consolas" w:hAnsi="Consolas"/>
          <w:color w:val="FFE083"/>
        </w:rPr>
        <w:t>'satisfy appetite'</w:t>
      </w:r>
      <w:r>
        <w:rPr>
          <w:rFonts w:ascii="Consolas" w:hAnsi="Consolas"/>
          <w:color w:val="FFFFFF"/>
        </w:rPr>
        <w:t xml:space="preserve"> } };</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we wanted to extract the </w:t>
      </w:r>
      <w:r>
        <w:rPr>
          <w:rStyle w:val="HTML"/>
          <w:rFonts w:ascii="Consolas" w:hAnsi="Consolas"/>
          <w:color w:val="15141F"/>
          <w:shd w:val="clear" w:color="auto" w:fill="DFE0E0"/>
        </w:rPr>
        <w:t>residence</w:t>
      </w:r>
      <w:r>
        <w:rPr>
          <w:rFonts w:ascii="Segoe UI" w:hAnsi="Segoe UI" w:cs="Segoe UI"/>
          <w:color w:val="484848"/>
          <w:sz w:val="27"/>
          <w:szCs w:val="27"/>
        </w:rPr>
        <w:t xml:space="preserve"> property as a variable, we could </w:t>
      </w:r>
      <w:proofErr w:type="gramStart"/>
      <w:r>
        <w:rPr>
          <w:rFonts w:ascii="Segoe UI" w:hAnsi="Segoe UI" w:cs="Segoe UI"/>
          <w:color w:val="484848"/>
          <w:sz w:val="27"/>
          <w:szCs w:val="27"/>
        </w:rPr>
        <w:t>using</w:t>
      </w:r>
      <w:proofErr w:type="gramEnd"/>
      <w:r>
        <w:rPr>
          <w:rFonts w:ascii="Segoe UI" w:hAnsi="Segoe UI" w:cs="Segoe UI"/>
          <w:color w:val="484848"/>
          <w:sz w:val="27"/>
          <w:szCs w:val="27"/>
        </w:rPr>
        <w:t xml:space="preserve"> the following code:</w:t>
      </w:r>
    </w:p>
    <w:p w:rsidR="003C2E8E" w:rsidRDefault="003C2E8E" w:rsidP="003C2E8E">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residence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vampire</w:t>
      </w:r>
      <w:r>
        <w:rPr>
          <w:rFonts w:ascii="Consolas" w:hAnsi="Consolas"/>
          <w:color w:val="FFFFFF"/>
        </w:rPr>
        <w:t>.</w:t>
      </w:r>
      <w:r>
        <w:rPr>
          <w:rStyle w:val="cm-property"/>
          <w:rFonts w:ascii="Consolas" w:hAnsi="Consolas"/>
          <w:color w:val="83FFF5"/>
        </w:rPr>
        <w:t>residence</w:t>
      </w:r>
      <w:proofErr w:type="spellEnd"/>
      <w:proofErr w:type="gramEnd"/>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residence</w:t>
      </w:r>
      <w:r>
        <w:rPr>
          <w:rFonts w:ascii="Consolas" w:hAnsi="Consolas"/>
          <w:color w:val="FFFFFF"/>
        </w:rPr>
        <w:t xml:space="preserve">); </w:t>
      </w:r>
      <w:r>
        <w:rPr>
          <w:rStyle w:val="cm-comment"/>
          <w:rFonts w:ascii="Consolas" w:hAnsi="Consolas"/>
          <w:color w:val="939598"/>
        </w:rPr>
        <w:t>// Prints 'Transylvania'</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However, we can also take advantage of a </w:t>
      </w:r>
      <w:proofErr w:type="spellStart"/>
      <w:r>
        <w:rPr>
          <w:rFonts w:ascii="Segoe UI" w:hAnsi="Segoe UI" w:cs="Segoe UI"/>
          <w:color w:val="484848"/>
          <w:sz w:val="27"/>
          <w:szCs w:val="27"/>
        </w:rPr>
        <w:t>destructuring</w:t>
      </w:r>
      <w:proofErr w:type="spellEnd"/>
      <w:r>
        <w:rPr>
          <w:rFonts w:ascii="Segoe UI" w:hAnsi="Segoe UI" w:cs="Segoe UI"/>
          <w:color w:val="484848"/>
          <w:sz w:val="27"/>
          <w:szCs w:val="27"/>
        </w:rPr>
        <w:t xml:space="preserve"> technique called </w:t>
      </w:r>
      <w:proofErr w:type="spellStart"/>
      <w:r>
        <w:rPr>
          <w:rStyle w:val="a4"/>
          <w:rFonts w:ascii="Segoe UI" w:hAnsi="Segoe UI" w:cs="Segoe UI"/>
          <w:color w:val="484848"/>
          <w:sz w:val="27"/>
          <w:szCs w:val="27"/>
        </w:rPr>
        <w:t>destructured</w:t>
      </w:r>
      <w:proofErr w:type="spellEnd"/>
      <w:r>
        <w:rPr>
          <w:rStyle w:val="a4"/>
          <w:rFonts w:ascii="Segoe UI" w:hAnsi="Segoe UI" w:cs="Segoe UI"/>
          <w:color w:val="484848"/>
          <w:sz w:val="27"/>
          <w:szCs w:val="27"/>
        </w:rPr>
        <w:t xml:space="preserve"> assignment</w:t>
      </w:r>
      <w:r>
        <w:rPr>
          <w:rFonts w:ascii="Segoe UI" w:hAnsi="Segoe UI" w:cs="Segoe UI"/>
          <w:color w:val="484848"/>
          <w:sz w:val="27"/>
          <w:szCs w:val="27"/>
        </w:rPr>
        <w:t xml:space="preserve"> to save ourselves some keystrokes. In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we create a variable with the name of an object's key that is wrapped in curly braces </w:t>
      </w:r>
      <w:proofErr w:type="gramStart"/>
      <w:r>
        <w:rPr>
          <w:rStyle w:val="HTML"/>
          <w:rFonts w:ascii="Consolas" w:hAnsi="Consolas"/>
          <w:color w:val="15141F"/>
          <w:shd w:val="clear" w:color="auto" w:fill="DFE0E0"/>
        </w:rPr>
        <w:t>{ }</w:t>
      </w:r>
      <w:proofErr w:type="gramEnd"/>
      <w:r>
        <w:rPr>
          <w:rFonts w:ascii="Segoe UI" w:hAnsi="Segoe UI" w:cs="Segoe UI"/>
          <w:color w:val="484848"/>
          <w:sz w:val="27"/>
          <w:szCs w:val="27"/>
        </w:rPr>
        <w:t> and assign to it the object. Take a look at the example below:</w:t>
      </w:r>
    </w:p>
    <w:p w:rsidR="003C2E8E" w:rsidRDefault="003C2E8E" w:rsidP="003C2E8E">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gramStart"/>
      <w:r>
        <w:rPr>
          <w:rFonts w:ascii="Consolas" w:hAnsi="Consolas"/>
          <w:color w:val="FFFFFF"/>
        </w:rPr>
        <w:t xml:space="preserve">{ </w:t>
      </w:r>
      <w:r>
        <w:rPr>
          <w:rStyle w:val="cm-def"/>
          <w:rFonts w:ascii="Consolas" w:hAnsi="Consolas"/>
          <w:color w:val="B3CCFF"/>
        </w:rPr>
        <w:t>residence</w:t>
      </w:r>
      <w:proofErr w:type="gramEnd"/>
      <w:r>
        <w:rPr>
          <w:rFonts w:ascii="Consolas" w:hAnsi="Consolas"/>
          <w:color w:val="FFFFFF"/>
        </w:rPr>
        <w:t xml:space="preserve"> }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vampire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residence</w:t>
      </w:r>
      <w:r>
        <w:rPr>
          <w:rFonts w:ascii="Consolas" w:hAnsi="Consolas"/>
          <w:color w:val="FFFFFF"/>
        </w:rPr>
        <w:t xml:space="preserve">); </w:t>
      </w:r>
      <w:r>
        <w:rPr>
          <w:rStyle w:val="cm-comment"/>
          <w:rFonts w:ascii="Consolas" w:hAnsi="Consolas"/>
          <w:color w:val="939598"/>
        </w:rPr>
        <w:t>// Prints 'Transylvania'</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back at the </w:t>
      </w:r>
      <w:r>
        <w:rPr>
          <w:rStyle w:val="HTML"/>
          <w:rFonts w:ascii="Consolas" w:hAnsi="Consolas"/>
          <w:color w:val="15141F"/>
          <w:shd w:val="clear" w:color="auto" w:fill="DFE0E0"/>
        </w:rPr>
        <w:t>vampire</w:t>
      </w:r>
      <w:r>
        <w:rPr>
          <w:rFonts w:ascii="Segoe UI" w:hAnsi="Segoe UI" w:cs="Segoe UI"/>
          <w:color w:val="484848"/>
          <w:sz w:val="27"/>
          <w:szCs w:val="27"/>
        </w:rPr>
        <w:t> object's properties in the first code example. Then, in the example above, we declare a new variable </w:t>
      </w:r>
      <w:proofErr w:type="spellStart"/>
      <w:r>
        <w:rPr>
          <w:rStyle w:val="HTML"/>
          <w:rFonts w:ascii="Consolas" w:hAnsi="Consolas"/>
          <w:color w:val="15141F"/>
          <w:shd w:val="clear" w:color="auto" w:fill="DFE0E0"/>
        </w:rPr>
        <w:t>residence</w:t>
      </w:r>
      <w:r>
        <w:rPr>
          <w:rFonts w:ascii="Segoe UI" w:hAnsi="Segoe UI" w:cs="Segoe UI"/>
          <w:color w:val="484848"/>
          <w:sz w:val="27"/>
          <w:szCs w:val="27"/>
        </w:rPr>
        <w:t>that</w:t>
      </w:r>
      <w:proofErr w:type="spellEnd"/>
      <w:r>
        <w:rPr>
          <w:rFonts w:ascii="Segoe UI" w:hAnsi="Segoe UI" w:cs="Segoe UI"/>
          <w:color w:val="484848"/>
          <w:sz w:val="27"/>
          <w:szCs w:val="27"/>
        </w:rPr>
        <w:t xml:space="preserve"> extracts the value of </w:t>
      </w:r>
      <w:r>
        <w:rPr>
          <w:rFonts w:ascii="Segoe UI" w:hAnsi="Segoe UI" w:cs="Segoe UI"/>
          <w:color w:val="484848"/>
          <w:sz w:val="27"/>
          <w:szCs w:val="27"/>
        </w:rPr>
        <w:lastRenderedPageBreak/>
        <w:t>the </w:t>
      </w:r>
      <w:proofErr w:type="spellStart"/>
      <w:r>
        <w:rPr>
          <w:rStyle w:val="HTML"/>
          <w:rFonts w:ascii="Consolas" w:hAnsi="Consolas"/>
          <w:color w:val="15141F"/>
          <w:shd w:val="clear" w:color="auto" w:fill="DFE0E0"/>
        </w:rPr>
        <w:t>residence</w:t>
      </w:r>
      <w:r>
        <w:rPr>
          <w:rFonts w:ascii="Segoe UI" w:hAnsi="Segoe UI" w:cs="Segoe UI"/>
          <w:color w:val="484848"/>
          <w:sz w:val="27"/>
          <w:szCs w:val="27"/>
        </w:rPr>
        <w:t>property</w:t>
      </w:r>
      <w:proofErr w:type="spellEnd"/>
      <w:r>
        <w:rPr>
          <w:rFonts w:ascii="Segoe UI" w:hAnsi="Segoe UI" w:cs="Segoe UI"/>
          <w:color w:val="484848"/>
          <w:sz w:val="27"/>
          <w:szCs w:val="27"/>
        </w:rPr>
        <w:t xml:space="preserve"> of </w:t>
      </w:r>
      <w:r>
        <w:rPr>
          <w:rStyle w:val="HTML"/>
          <w:rFonts w:ascii="Consolas" w:hAnsi="Consolas"/>
          <w:color w:val="15141F"/>
          <w:shd w:val="clear" w:color="auto" w:fill="DFE0E0"/>
        </w:rPr>
        <w:t>vampire</w:t>
      </w:r>
      <w:r>
        <w:rPr>
          <w:rFonts w:ascii="Segoe UI" w:hAnsi="Segoe UI" w:cs="Segoe UI"/>
          <w:color w:val="484848"/>
          <w:sz w:val="27"/>
          <w:szCs w:val="27"/>
        </w:rPr>
        <w:t>. When we log the value of </w:t>
      </w:r>
      <w:r>
        <w:rPr>
          <w:rStyle w:val="HTML"/>
          <w:rFonts w:ascii="Consolas" w:hAnsi="Consolas"/>
          <w:color w:val="15141F"/>
          <w:shd w:val="clear" w:color="auto" w:fill="DFE0E0"/>
        </w:rPr>
        <w:t>residence</w:t>
      </w:r>
      <w:r>
        <w:rPr>
          <w:rFonts w:ascii="Segoe UI" w:hAnsi="Segoe UI" w:cs="Segoe UI"/>
          <w:color w:val="484848"/>
          <w:sz w:val="27"/>
          <w:szCs w:val="27"/>
        </w:rPr>
        <w:t> to the console, </w:t>
      </w:r>
      <w:r>
        <w:rPr>
          <w:rStyle w:val="HTML"/>
          <w:rFonts w:ascii="Consolas" w:hAnsi="Consolas"/>
          <w:color w:val="15141F"/>
          <w:shd w:val="clear" w:color="auto" w:fill="DFE0E0"/>
        </w:rPr>
        <w:t>'Transylvania'</w:t>
      </w:r>
      <w:r>
        <w:rPr>
          <w:rFonts w:ascii="Segoe UI" w:hAnsi="Segoe UI" w:cs="Segoe UI"/>
          <w:color w:val="484848"/>
          <w:sz w:val="27"/>
          <w:szCs w:val="27"/>
        </w:rPr>
        <w:t> is printed.</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We can even use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to grab nested properties of an object:</w:t>
      </w:r>
    </w:p>
    <w:p w:rsidR="003C2E8E" w:rsidRDefault="003C2E8E" w:rsidP="003C2E8E">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gramStart"/>
      <w:r>
        <w:rPr>
          <w:rFonts w:ascii="Consolas" w:hAnsi="Consolas"/>
          <w:color w:val="FFFFFF"/>
        </w:rPr>
        <w:t xml:space="preserve">{ </w:t>
      </w:r>
      <w:r>
        <w:rPr>
          <w:rStyle w:val="cm-def"/>
          <w:rFonts w:ascii="Consolas" w:hAnsi="Consolas"/>
          <w:color w:val="B3CCFF"/>
        </w:rPr>
        <w:t>day</w:t>
      </w:r>
      <w:proofErr w:type="gramEnd"/>
      <w:r>
        <w:rPr>
          <w:rFonts w:ascii="Consolas" w:hAnsi="Consolas"/>
          <w:color w:val="FFFFFF"/>
        </w:rPr>
        <w:t xml:space="preserve"> }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vampire</w:t>
      </w:r>
      <w:r>
        <w:rPr>
          <w:rFonts w:ascii="Consolas" w:hAnsi="Consolas"/>
          <w:color w:val="FFFFFF"/>
        </w:rPr>
        <w:t>.</w:t>
      </w:r>
      <w:r>
        <w:rPr>
          <w:rStyle w:val="cm-property"/>
          <w:rFonts w:ascii="Consolas" w:hAnsi="Consolas"/>
          <w:color w:val="83FFF5"/>
        </w:rPr>
        <w:t>preferences</w:t>
      </w:r>
      <w:proofErr w:type="spellEnd"/>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day</w:t>
      </w:r>
      <w:r>
        <w:rPr>
          <w:rFonts w:ascii="Consolas" w:hAnsi="Consolas"/>
          <w:color w:val="FFFFFF"/>
        </w:rPr>
        <w:t xml:space="preserve">); </w:t>
      </w:r>
      <w:r>
        <w:rPr>
          <w:rStyle w:val="cm-comment"/>
          <w:rFonts w:ascii="Consolas" w:hAnsi="Consolas"/>
          <w:color w:val="939598"/>
        </w:rPr>
        <w:t>// Prints 'stay inside'</w:t>
      </w:r>
    </w:p>
    <w:p w:rsidR="003C2E8E" w:rsidRDefault="003C2E8E" w:rsidP="003C2E8E">
      <w:pPr>
        <w:pStyle w:val="1"/>
        <w:shd w:val="clear" w:color="auto" w:fill="FFFFFF"/>
        <w:rPr>
          <w:rFonts w:ascii="Segoe UI" w:hAnsi="Segoe UI" w:cs="Segoe UI"/>
          <w:color w:val="292929"/>
        </w:rPr>
      </w:pPr>
      <w:r>
        <w:rPr>
          <w:rFonts w:ascii="Segoe UI" w:hAnsi="Segoe UI" w:cs="Segoe UI"/>
          <w:color w:val="292929"/>
        </w:rPr>
        <w:t>Built-in Object Methods</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previous exercises we've been creating instances of objects that have their own methods. But, we can also take advantage of built-in methods for Objects!</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we have access to object instance methods like</w:t>
      </w:r>
      <w:proofErr w:type="gramStart"/>
      <w:r>
        <w:rPr>
          <w:rFonts w:ascii="Segoe UI" w:hAnsi="Segoe UI" w:cs="Segoe UI"/>
          <w:color w:val="484848"/>
          <w:sz w:val="27"/>
          <w:szCs w:val="27"/>
        </w:rPr>
        <w:t>: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hasOwnProperty</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valueOf</w:t>
      </w:r>
      <w:proofErr w:type="spellEnd"/>
      <w:r>
        <w:rPr>
          <w:rStyle w:val="HTML"/>
          <w:rFonts w:ascii="Consolas" w:hAnsi="Consolas"/>
          <w:color w:val="15141F"/>
          <w:shd w:val="clear" w:color="auto" w:fill="DFE0E0"/>
        </w:rPr>
        <w:t>()</w:t>
      </w:r>
      <w:r>
        <w:rPr>
          <w:rFonts w:ascii="Segoe UI" w:hAnsi="Segoe UI" w:cs="Segoe UI"/>
          <w:color w:val="484848"/>
          <w:sz w:val="27"/>
          <w:szCs w:val="27"/>
        </w:rPr>
        <w:t>, and many more! Practice your documentation reading skills and check out: </w:t>
      </w:r>
      <w:hyperlink r:id="rId7" w:anchor="Methods" w:tgtFrame="_blank" w:history="1">
        <w:r>
          <w:rPr>
            <w:rStyle w:val="a5"/>
            <w:rFonts w:ascii="Segoe UI" w:hAnsi="Segoe UI" w:cs="Segoe UI"/>
            <w:color w:val="4B35EF"/>
            <w:sz w:val="27"/>
            <w:szCs w:val="27"/>
          </w:rPr>
          <w:t>MDN's object instance documentation</w:t>
        </w:r>
      </w:hyperlink>
      <w:r>
        <w:rPr>
          <w:rFonts w:ascii="Segoe UI" w:hAnsi="Segoe UI" w:cs="Segoe UI"/>
          <w:color w:val="484848"/>
          <w:sz w:val="27"/>
          <w:szCs w:val="27"/>
        </w:rPr>
        <w:t>.</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also useful Object class methods such as </w:t>
      </w:r>
      <w:proofErr w:type="spellStart"/>
      <w:r>
        <w:rPr>
          <w:rStyle w:val="HTML"/>
          <w:rFonts w:ascii="Consolas" w:hAnsi="Consolas"/>
          <w:color w:val="15141F"/>
          <w:shd w:val="clear" w:color="auto" w:fill="DFE0E0"/>
        </w:rPr>
        <w:t>Object.assign</w:t>
      </w:r>
      <w:proofErr w:type="spellEnd"/>
      <w:r>
        <w:rPr>
          <w:rStyle w:val="HTML"/>
          <w:rFonts w:ascii="Consolas" w:hAnsi="Consolas"/>
          <w:color w:val="15141F"/>
          <w:shd w:val="clear" w:color="auto" w:fill="DFE0E0"/>
        </w:rPr>
        <w:t>()</w:t>
      </w:r>
      <w:r>
        <w:rPr>
          <w:rFonts w:ascii="Segoe UI" w:hAnsi="Segoe UI" w:cs="Segoe UI"/>
          <w:color w:val="484848"/>
          <w:sz w:val="27"/>
          <w:szCs w:val="27"/>
        </w:rPr>
        <w:t>, </w:t>
      </w:r>
      <w:proofErr w:type="spellStart"/>
      <w:r>
        <w:rPr>
          <w:rStyle w:val="HTML"/>
          <w:rFonts w:ascii="Consolas" w:hAnsi="Consolas"/>
          <w:color w:val="15141F"/>
          <w:shd w:val="clear" w:color="auto" w:fill="DFE0E0"/>
        </w:rPr>
        <w:t>Object.entries</w:t>
      </w:r>
      <w:proofErr w:type="spellEnd"/>
      <w:r>
        <w:rPr>
          <w:rStyle w:val="HTML"/>
          <w:rFonts w:ascii="Consolas" w:hAnsi="Consolas"/>
          <w:color w:val="15141F"/>
          <w:shd w:val="clear" w:color="auto" w:fill="DFE0E0"/>
        </w:rPr>
        <w:t>()</w:t>
      </w:r>
      <w:r>
        <w:rPr>
          <w:rFonts w:ascii="Segoe UI" w:hAnsi="Segoe UI" w:cs="Segoe UI"/>
          <w:color w:val="484848"/>
          <w:sz w:val="27"/>
          <w:szCs w:val="27"/>
        </w:rPr>
        <w:t>, and </w:t>
      </w:r>
      <w:proofErr w:type="spellStart"/>
      <w:r>
        <w:rPr>
          <w:rStyle w:val="HTML"/>
          <w:rFonts w:ascii="Consolas" w:hAnsi="Consolas"/>
          <w:color w:val="15141F"/>
          <w:shd w:val="clear" w:color="auto" w:fill="DFE0E0"/>
        </w:rPr>
        <w:t>Object.keys</w:t>
      </w:r>
      <w:proofErr w:type="spellEnd"/>
      <w:r>
        <w:rPr>
          <w:rStyle w:val="HTML"/>
          <w:rFonts w:ascii="Consolas" w:hAnsi="Consolas"/>
          <w:color w:val="15141F"/>
          <w:shd w:val="clear" w:color="auto" w:fill="DFE0E0"/>
        </w:rPr>
        <w:t>()</w:t>
      </w:r>
      <w:r>
        <w:rPr>
          <w:rFonts w:ascii="Segoe UI" w:hAnsi="Segoe UI" w:cs="Segoe UI"/>
          <w:color w:val="484848"/>
          <w:sz w:val="27"/>
          <w:szCs w:val="27"/>
        </w:rPr>
        <w:t> just to name a few. For a comprehensive list, browse: </w:t>
      </w:r>
      <w:hyperlink r:id="rId8" w:anchor="Methods_of_the_Object_constructor" w:tgtFrame="_blank" w:history="1">
        <w:r>
          <w:rPr>
            <w:rStyle w:val="a5"/>
            <w:rFonts w:ascii="Segoe UI" w:hAnsi="Segoe UI" w:cs="Segoe UI"/>
            <w:color w:val="4B35EF"/>
            <w:sz w:val="27"/>
            <w:szCs w:val="27"/>
          </w:rPr>
          <w:t>MDN's object instance documentation</w:t>
        </w:r>
      </w:hyperlink>
      <w:r>
        <w:rPr>
          <w:rFonts w:ascii="Segoe UI" w:hAnsi="Segoe UI" w:cs="Segoe UI"/>
          <w:color w:val="484848"/>
          <w:sz w:val="27"/>
          <w:szCs w:val="27"/>
        </w:rPr>
        <w:t>.</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get acquainted with some of these methods and their documentation.</w:t>
      </w:r>
    </w:p>
    <w:p w:rsidR="003C2E8E" w:rsidRDefault="003C2E8E" w:rsidP="003C2E8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You will see errors as you work through this exercise, but by the end the errors will be fixed!</w:t>
      </w:r>
    </w:p>
    <w:p w:rsidR="003C2E8E" w:rsidRDefault="003C2E8E" w:rsidP="003C2E8E">
      <w:pPr>
        <w:pStyle w:val="1"/>
        <w:shd w:val="clear" w:color="auto" w:fill="FFFFFF"/>
        <w:rPr>
          <w:rFonts w:ascii="Segoe UI" w:hAnsi="Segoe UI" w:cs="Segoe UI"/>
          <w:color w:val="292929"/>
        </w:rPr>
      </w:pPr>
      <w:r>
        <w:rPr>
          <w:rFonts w:ascii="Segoe UI" w:hAnsi="Segoe UI" w:cs="Segoe UI"/>
          <w:color w:val="292929"/>
        </w:rPr>
        <w:t>Review</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Congratulations on finishing Advanced Objects!</w:t>
      </w:r>
    </w:p>
    <w:p w:rsidR="003C2E8E" w:rsidRDefault="003C2E8E" w:rsidP="003C2E8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review the concepts covered in this lesson:</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object that a method belongs to is called the </w:t>
      </w:r>
      <w:r>
        <w:rPr>
          <w:rStyle w:val="a4"/>
          <w:rFonts w:ascii="Segoe UI" w:hAnsi="Segoe UI" w:cs="Segoe UI"/>
          <w:color w:val="484848"/>
          <w:sz w:val="27"/>
          <w:szCs w:val="27"/>
        </w:rPr>
        <w:t>calling object</w:t>
      </w:r>
      <w:r>
        <w:rPr>
          <w:rFonts w:ascii="Segoe UI" w:hAnsi="Segoe UI" w:cs="Segoe UI"/>
          <w:color w:val="484848"/>
          <w:sz w:val="27"/>
          <w:szCs w:val="27"/>
        </w:rPr>
        <w:t>.</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eastAsiaTheme="minorHAnsi" w:hAnsi="Consolas"/>
          <w:color w:val="15141F"/>
          <w:shd w:val="clear" w:color="auto" w:fill="DFE0E0"/>
        </w:rPr>
        <w:t>this</w:t>
      </w:r>
      <w:proofErr w:type="gramEnd"/>
      <w:r>
        <w:rPr>
          <w:rFonts w:ascii="Segoe UI" w:hAnsi="Segoe UI" w:cs="Segoe UI"/>
          <w:color w:val="484848"/>
          <w:sz w:val="27"/>
          <w:szCs w:val="27"/>
        </w:rPr>
        <w:t> keyword refers the calling object and can be used to access properties of the calling object.</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Methods do not automatically have access to other internal properties of the calling object.</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value of </w:t>
      </w:r>
      <w:r>
        <w:rPr>
          <w:rStyle w:val="HTML"/>
          <w:rFonts w:ascii="Consolas" w:eastAsiaTheme="minorHAnsi" w:hAnsi="Consolas"/>
          <w:color w:val="15141F"/>
          <w:shd w:val="clear" w:color="auto" w:fill="DFE0E0"/>
        </w:rPr>
        <w:t>this</w:t>
      </w:r>
      <w:r>
        <w:rPr>
          <w:rFonts w:ascii="Segoe UI" w:hAnsi="Segoe UI" w:cs="Segoe UI"/>
          <w:color w:val="484848"/>
          <w:sz w:val="27"/>
          <w:szCs w:val="27"/>
        </w:rPr>
        <w:t> depends on where the </w:t>
      </w:r>
      <w:r>
        <w:rPr>
          <w:rStyle w:val="HTML"/>
          <w:rFonts w:ascii="Consolas" w:eastAsiaTheme="minorHAnsi" w:hAnsi="Consolas"/>
          <w:color w:val="15141F"/>
          <w:shd w:val="clear" w:color="auto" w:fill="DFE0E0"/>
        </w:rPr>
        <w:t>this</w:t>
      </w:r>
      <w:r>
        <w:rPr>
          <w:rFonts w:ascii="Segoe UI" w:hAnsi="Segoe UI" w:cs="Segoe UI"/>
          <w:color w:val="484848"/>
          <w:sz w:val="27"/>
          <w:szCs w:val="27"/>
        </w:rPr>
        <w:t> is being accessed from.</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We cannot use arrow functions as methods if we want to access other internal properties.</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JavaScript objects do not have built-in privacy, rather there are conventions to follow to notify other developers about the intent of the code.</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usage of an underscore before a property name means that the original developer did not intend for that property to be directly changed.</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Setters and getter methods allow for more detailed ways of accessing and assigning properties.</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Factory functions allow us to create object instances quickly and repeatedly.</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There are different ways to use object </w:t>
      </w:r>
      <w:proofErr w:type="spellStart"/>
      <w:r>
        <w:rPr>
          <w:rFonts w:ascii="Segoe UI" w:hAnsi="Segoe UI" w:cs="Segoe UI"/>
          <w:color w:val="484848"/>
          <w:sz w:val="27"/>
          <w:szCs w:val="27"/>
        </w:rPr>
        <w:t>destructuring</w:t>
      </w:r>
      <w:proofErr w:type="spellEnd"/>
      <w:r>
        <w:rPr>
          <w:rFonts w:ascii="Segoe UI" w:hAnsi="Segoe UI" w:cs="Segoe UI"/>
          <w:color w:val="484848"/>
          <w:sz w:val="27"/>
          <w:szCs w:val="27"/>
        </w:rPr>
        <w:t xml:space="preserve">: one way is the property value shorthand and another is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w:t>
      </w:r>
    </w:p>
    <w:p w:rsidR="003C2E8E" w:rsidRDefault="003C2E8E" w:rsidP="003C2E8E">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As with any concept, it is a good skill to learn how to use the documentation with objects!</w:t>
      </w:r>
    </w:p>
    <w:p w:rsidR="003C2E8E" w:rsidRDefault="003C2E8E" w:rsidP="003C2E8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You're ready to start leveraging more elegant code for creating and accessing objects in your code!</w:t>
      </w:r>
    </w:p>
    <w:p w:rsidR="00D45B35" w:rsidRDefault="00D45B35">
      <w:bookmarkStart w:id="1" w:name="_GoBack"/>
      <w:bookmarkEnd w:id="1"/>
    </w:p>
    <w:sectPr w:rsidR="00D45B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860"/>
    <w:multiLevelType w:val="multilevel"/>
    <w:tmpl w:val="5EC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91E33"/>
    <w:multiLevelType w:val="multilevel"/>
    <w:tmpl w:val="847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44D8A"/>
    <w:multiLevelType w:val="multilevel"/>
    <w:tmpl w:val="BAC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34AF0"/>
    <w:multiLevelType w:val="multilevel"/>
    <w:tmpl w:val="19F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E29"/>
    <w:multiLevelType w:val="multilevel"/>
    <w:tmpl w:val="1A8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01"/>
    <w:rsid w:val="00043120"/>
    <w:rsid w:val="00135B14"/>
    <w:rsid w:val="001C3364"/>
    <w:rsid w:val="00392574"/>
    <w:rsid w:val="003C2E8E"/>
    <w:rsid w:val="00596F01"/>
    <w:rsid w:val="00D4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7CD"/>
  <w15:chartTrackingRefBased/>
  <w15:docId w15:val="{1801B843-F07A-4A0E-9F32-2B56E4D3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35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5B14"/>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135B1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35B1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92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92574"/>
    <w:rPr>
      <w:rFonts w:ascii="Courier New" w:eastAsia="Times New Roman" w:hAnsi="Courier New" w:cs="Courier New"/>
      <w:sz w:val="20"/>
      <w:szCs w:val="20"/>
    </w:rPr>
  </w:style>
  <w:style w:type="character" w:customStyle="1" w:styleId="cm-keyword">
    <w:name w:val="cm-keyword"/>
    <w:basedOn w:val="a0"/>
    <w:rsid w:val="00392574"/>
  </w:style>
  <w:style w:type="character" w:customStyle="1" w:styleId="cm-def">
    <w:name w:val="cm-def"/>
    <w:basedOn w:val="a0"/>
    <w:rsid w:val="00392574"/>
  </w:style>
  <w:style w:type="character" w:customStyle="1" w:styleId="cm-operator">
    <w:name w:val="cm-operator"/>
    <w:basedOn w:val="a0"/>
    <w:rsid w:val="00392574"/>
  </w:style>
  <w:style w:type="character" w:customStyle="1" w:styleId="cm-property">
    <w:name w:val="cm-property"/>
    <w:basedOn w:val="a0"/>
    <w:rsid w:val="00392574"/>
  </w:style>
  <w:style w:type="character" w:customStyle="1" w:styleId="cm-string">
    <w:name w:val="cm-string"/>
    <w:basedOn w:val="a0"/>
    <w:rsid w:val="00392574"/>
  </w:style>
  <w:style w:type="character" w:customStyle="1" w:styleId="cm-variable">
    <w:name w:val="cm-variable"/>
    <w:basedOn w:val="a0"/>
    <w:rsid w:val="00392574"/>
  </w:style>
  <w:style w:type="character" w:customStyle="1" w:styleId="cm-comment">
    <w:name w:val="cm-comment"/>
    <w:basedOn w:val="a0"/>
    <w:rsid w:val="00392574"/>
  </w:style>
  <w:style w:type="character" w:styleId="a4">
    <w:name w:val="Emphasis"/>
    <w:basedOn w:val="a0"/>
    <w:uiPriority w:val="20"/>
    <w:qFormat/>
    <w:rsid w:val="00392574"/>
    <w:rPr>
      <w:i/>
      <w:iCs/>
    </w:rPr>
  </w:style>
  <w:style w:type="character" w:styleId="a5">
    <w:name w:val="Hyperlink"/>
    <w:basedOn w:val="a0"/>
    <w:uiPriority w:val="99"/>
    <w:semiHidden/>
    <w:unhideWhenUsed/>
    <w:rsid w:val="00392574"/>
    <w:rPr>
      <w:color w:val="0000FF"/>
      <w:u w:val="single"/>
    </w:rPr>
  </w:style>
  <w:style w:type="character" w:customStyle="1" w:styleId="cm-number">
    <w:name w:val="cm-number"/>
    <w:basedOn w:val="a0"/>
    <w:rsid w:val="00392574"/>
  </w:style>
  <w:style w:type="character" w:customStyle="1" w:styleId="cm-string-2">
    <w:name w:val="cm-string-2"/>
    <w:basedOn w:val="a0"/>
    <w:rsid w:val="00043120"/>
  </w:style>
  <w:style w:type="character" w:customStyle="1" w:styleId="cm-variable-2">
    <w:name w:val="cm-variable-2"/>
    <w:basedOn w:val="a0"/>
    <w:rsid w:val="0004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66597">
      <w:bodyDiv w:val="1"/>
      <w:marLeft w:val="0"/>
      <w:marRight w:val="0"/>
      <w:marTop w:val="0"/>
      <w:marBottom w:val="0"/>
      <w:divBdr>
        <w:top w:val="none" w:sz="0" w:space="0" w:color="auto"/>
        <w:left w:val="none" w:sz="0" w:space="0" w:color="auto"/>
        <w:bottom w:val="none" w:sz="0" w:space="0" w:color="auto"/>
        <w:right w:val="none" w:sz="0" w:space="0" w:color="auto"/>
      </w:divBdr>
      <w:divsChild>
        <w:div w:id="1061250587">
          <w:marLeft w:val="0"/>
          <w:marRight w:val="0"/>
          <w:marTop w:val="0"/>
          <w:marBottom w:val="0"/>
          <w:divBdr>
            <w:top w:val="none" w:sz="0" w:space="0" w:color="auto"/>
            <w:left w:val="none" w:sz="0" w:space="0" w:color="auto"/>
            <w:bottom w:val="none" w:sz="0" w:space="0" w:color="auto"/>
            <w:right w:val="none" w:sz="0" w:space="0" w:color="auto"/>
          </w:divBdr>
        </w:div>
        <w:div w:id="1058939356">
          <w:marLeft w:val="0"/>
          <w:marRight w:val="0"/>
          <w:marTop w:val="0"/>
          <w:marBottom w:val="0"/>
          <w:divBdr>
            <w:top w:val="none" w:sz="0" w:space="0" w:color="auto"/>
            <w:left w:val="none" w:sz="0" w:space="0" w:color="auto"/>
            <w:bottom w:val="none" w:sz="0" w:space="0" w:color="auto"/>
            <w:right w:val="none" w:sz="0" w:space="0" w:color="auto"/>
          </w:divBdr>
        </w:div>
      </w:divsChild>
    </w:div>
    <w:div w:id="198788639">
      <w:bodyDiv w:val="1"/>
      <w:marLeft w:val="0"/>
      <w:marRight w:val="0"/>
      <w:marTop w:val="0"/>
      <w:marBottom w:val="0"/>
      <w:divBdr>
        <w:top w:val="none" w:sz="0" w:space="0" w:color="auto"/>
        <w:left w:val="none" w:sz="0" w:space="0" w:color="auto"/>
        <w:bottom w:val="none" w:sz="0" w:space="0" w:color="auto"/>
        <w:right w:val="none" w:sz="0" w:space="0" w:color="auto"/>
      </w:divBdr>
      <w:divsChild>
        <w:div w:id="1826123789">
          <w:marLeft w:val="0"/>
          <w:marRight w:val="0"/>
          <w:marTop w:val="0"/>
          <w:marBottom w:val="0"/>
          <w:divBdr>
            <w:top w:val="none" w:sz="0" w:space="0" w:color="auto"/>
            <w:left w:val="none" w:sz="0" w:space="0" w:color="auto"/>
            <w:bottom w:val="none" w:sz="0" w:space="0" w:color="auto"/>
            <w:right w:val="none" w:sz="0" w:space="0" w:color="auto"/>
          </w:divBdr>
        </w:div>
        <w:div w:id="1134711362">
          <w:marLeft w:val="0"/>
          <w:marRight w:val="0"/>
          <w:marTop w:val="0"/>
          <w:marBottom w:val="0"/>
          <w:divBdr>
            <w:top w:val="none" w:sz="0" w:space="0" w:color="auto"/>
            <w:left w:val="none" w:sz="0" w:space="0" w:color="auto"/>
            <w:bottom w:val="none" w:sz="0" w:space="0" w:color="auto"/>
            <w:right w:val="none" w:sz="0" w:space="0" w:color="auto"/>
          </w:divBdr>
        </w:div>
        <w:div w:id="1211920223">
          <w:marLeft w:val="0"/>
          <w:marRight w:val="0"/>
          <w:marTop w:val="0"/>
          <w:marBottom w:val="0"/>
          <w:divBdr>
            <w:top w:val="none" w:sz="0" w:space="0" w:color="auto"/>
            <w:left w:val="none" w:sz="0" w:space="0" w:color="auto"/>
            <w:bottom w:val="none" w:sz="0" w:space="0" w:color="auto"/>
            <w:right w:val="none" w:sz="0" w:space="0" w:color="auto"/>
          </w:divBdr>
        </w:div>
        <w:div w:id="1049839968">
          <w:marLeft w:val="0"/>
          <w:marRight w:val="0"/>
          <w:marTop w:val="0"/>
          <w:marBottom w:val="0"/>
          <w:divBdr>
            <w:top w:val="none" w:sz="0" w:space="0" w:color="auto"/>
            <w:left w:val="none" w:sz="0" w:space="0" w:color="auto"/>
            <w:bottom w:val="none" w:sz="0" w:space="0" w:color="auto"/>
            <w:right w:val="none" w:sz="0" w:space="0" w:color="auto"/>
          </w:divBdr>
        </w:div>
      </w:divsChild>
    </w:div>
    <w:div w:id="304970807">
      <w:bodyDiv w:val="1"/>
      <w:marLeft w:val="0"/>
      <w:marRight w:val="0"/>
      <w:marTop w:val="0"/>
      <w:marBottom w:val="0"/>
      <w:divBdr>
        <w:top w:val="none" w:sz="0" w:space="0" w:color="auto"/>
        <w:left w:val="none" w:sz="0" w:space="0" w:color="auto"/>
        <w:bottom w:val="none" w:sz="0" w:space="0" w:color="auto"/>
        <w:right w:val="none" w:sz="0" w:space="0" w:color="auto"/>
      </w:divBdr>
    </w:div>
    <w:div w:id="661011978">
      <w:bodyDiv w:val="1"/>
      <w:marLeft w:val="0"/>
      <w:marRight w:val="0"/>
      <w:marTop w:val="0"/>
      <w:marBottom w:val="0"/>
      <w:divBdr>
        <w:top w:val="none" w:sz="0" w:space="0" w:color="auto"/>
        <w:left w:val="none" w:sz="0" w:space="0" w:color="auto"/>
        <w:bottom w:val="none" w:sz="0" w:space="0" w:color="auto"/>
        <w:right w:val="none" w:sz="0" w:space="0" w:color="auto"/>
      </w:divBdr>
      <w:divsChild>
        <w:div w:id="1772704586">
          <w:marLeft w:val="0"/>
          <w:marRight w:val="0"/>
          <w:marTop w:val="0"/>
          <w:marBottom w:val="0"/>
          <w:divBdr>
            <w:top w:val="none" w:sz="0" w:space="0" w:color="auto"/>
            <w:left w:val="none" w:sz="0" w:space="0" w:color="auto"/>
            <w:bottom w:val="none" w:sz="0" w:space="0" w:color="auto"/>
            <w:right w:val="none" w:sz="0" w:space="0" w:color="auto"/>
          </w:divBdr>
        </w:div>
        <w:div w:id="1304852352">
          <w:marLeft w:val="0"/>
          <w:marRight w:val="0"/>
          <w:marTop w:val="0"/>
          <w:marBottom w:val="0"/>
          <w:divBdr>
            <w:top w:val="none" w:sz="0" w:space="0" w:color="auto"/>
            <w:left w:val="none" w:sz="0" w:space="0" w:color="auto"/>
            <w:bottom w:val="none" w:sz="0" w:space="0" w:color="auto"/>
            <w:right w:val="none" w:sz="0" w:space="0" w:color="auto"/>
          </w:divBdr>
        </w:div>
      </w:divsChild>
    </w:div>
    <w:div w:id="720708094">
      <w:bodyDiv w:val="1"/>
      <w:marLeft w:val="0"/>
      <w:marRight w:val="0"/>
      <w:marTop w:val="0"/>
      <w:marBottom w:val="0"/>
      <w:divBdr>
        <w:top w:val="none" w:sz="0" w:space="0" w:color="auto"/>
        <w:left w:val="none" w:sz="0" w:space="0" w:color="auto"/>
        <w:bottom w:val="none" w:sz="0" w:space="0" w:color="auto"/>
        <w:right w:val="none" w:sz="0" w:space="0" w:color="auto"/>
      </w:divBdr>
      <w:divsChild>
        <w:div w:id="1673877058">
          <w:marLeft w:val="0"/>
          <w:marRight w:val="0"/>
          <w:marTop w:val="0"/>
          <w:marBottom w:val="0"/>
          <w:divBdr>
            <w:top w:val="none" w:sz="0" w:space="0" w:color="auto"/>
            <w:left w:val="none" w:sz="0" w:space="0" w:color="auto"/>
            <w:bottom w:val="none" w:sz="0" w:space="0" w:color="auto"/>
            <w:right w:val="none" w:sz="0" w:space="0" w:color="auto"/>
          </w:divBdr>
        </w:div>
        <w:div w:id="942150645">
          <w:marLeft w:val="0"/>
          <w:marRight w:val="0"/>
          <w:marTop w:val="0"/>
          <w:marBottom w:val="0"/>
          <w:divBdr>
            <w:top w:val="none" w:sz="0" w:space="0" w:color="auto"/>
            <w:left w:val="none" w:sz="0" w:space="0" w:color="auto"/>
            <w:bottom w:val="none" w:sz="0" w:space="0" w:color="auto"/>
            <w:right w:val="none" w:sz="0" w:space="0" w:color="auto"/>
          </w:divBdr>
        </w:div>
      </w:divsChild>
    </w:div>
    <w:div w:id="826434170">
      <w:bodyDiv w:val="1"/>
      <w:marLeft w:val="0"/>
      <w:marRight w:val="0"/>
      <w:marTop w:val="0"/>
      <w:marBottom w:val="0"/>
      <w:divBdr>
        <w:top w:val="none" w:sz="0" w:space="0" w:color="auto"/>
        <w:left w:val="none" w:sz="0" w:space="0" w:color="auto"/>
        <w:bottom w:val="none" w:sz="0" w:space="0" w:color="auto"/>
        <w:right w:val="none" w:sz="0" w:space="0" w:color="auto"/>
      </w:divBdr>
    </w:div>
    <w:div w:id="879317649">
      <w:bodyDiv w:val="1"/>
      <w:marLeft w:val="0"/>
      <w:marRight w:val="0"/>
      <w:marTop w:val="0"/>
      <w:marBottom w:val="0"/>
      <w:divBdr>
        <w:top w:val="none" w:sz="0" w:space="0" w:color="auto"/>
        <w:left w:val="none" w:sz="0" w:space="0" w:color="auto"/>
        <w:bottom w:val="none" w:sz="0" w:space="0" w:color="auto"/>
        <w:right w:val="none" w:sz="0" w:space="0" w:color="auto"/>
      </w:divBdr>
      <w:divsChild>
        <w:div w:id="789937766">
          <w:marLeft w:val="0"/>
          <w:marRight w:val="0"/>
          <w:marTop w:val="0"/>
          <w:marBottom w:val="0"/>
          <w:divBdr>
            <w:top w:val="none" w:sz="0" w:space="0" w:color="auto"/>
            <w:left w:val="none" w:sz="0" w:space="0" w:color="auto"/>
            <w:bottom w:val="none" w:sz="0" w:space="0" w:color="auto"/>
            <w:right w:val="none" w:sz="0" w:space="0" w:color="auto"/>
          </w:divBdr>
        </w:div>
        <w:div w:id="2139839586">
          <w:marLeft w:val="0"/>
          <w:marRight w:val="0"/>
          <w:marTop w:val="0"/>
          <w:marBottom w:val="0"/>
          <w:divBdr>
            <w:top w:val="none" w:sz="0" w:space="0" w:color="auto"/>
            <w:left w:val="none" w:sz="0" w:space="0" w:color="auto"/>
            <w:bottom w:val="none" w:sz="0" w:space="0" w:color="auto"/>
            <w:right w:val="none" w:sz="0" w:space="0" w:color="auto"/>
          </w:divBdr>
        </w:div>
        <w:div w:id="1036851807">
          <w:marLeft w:val="0"/>
          <w:marRight w:val="0"/>
          <w:marTop w:val="0"/>
          <w:marBottom w:val="0"/>
          <w:divBdr>
            <w:top w:val="none" w:sz="0" w:space="0" w:color="auto"/>
            <w:left w:val="none" w:sz="0" w:space="0" w:color="auto"/>
            <w:bottom w:val="none" w:sz="0" w:space="0" w:color="auto"/>
            <w:right w:val="none" w:sz="0" w:space="0" w:color="auto"/>
          </w:divBdr>
        </w:div>
      </w:divsChild>
    </w:div>
    <w:div w:id="903029644">
      <w:bodyDiv w:val="1"/>
      <w:marLeft w:val="0"/>
      <w:marRight w:val="0"/>
      <w:marTop w:val="0"/>
      <w:marBottom w:val="0"/>
      <w:divBdr>
        <w:top w:val="none" w:sz="0" w:space="0" w:color="auto"/>
        <w:left w:val="none" w:sz="0" w:space="0" w:color="auto"/>
        <w:bottom w:val="none" w:sz="0" w:space="0" w:color="auto"/>
        <w:right w:val="none" w:sz="0" w:space="0" w:color="auto"/>
      </w:divBdr>
    </w:div>
    <w:div w:id="962535946">
      <w:bodyDiv w:val="1"/>
      <w:marLeft w:val="0"/>
      <w:marRight w:val="0"/>
      <w:marTop w:val="0"/>
      <w:marBottom w:val="0"/>
      <w:divBdr>
        <w:top w:val="none" w:sz="0" w:space="0" w:color="auto"/>
        <w:left w:val="none" w:sz="0" w:space="0" w:color="auto"/>
        <w:bottom w:val="none" w:sz="0" w:space="0" w:color="auto"/>
        <w:right w:val="none" w:sz="0" w:space="0" w:color="auto"/>
      </w:divBdr>
      <w:divsChild>
        <w:div w:id="1064376888">
          <w:marLeft w:val="0"/>
          <w:marRight w:val="0"/>
          <w:marTop w:val="0"/>
          <w:marBottom w:val="0"/>
          <w:divBdr>
            <w:top w:val="none" w:sz="0" w:space="0" w:color="auto"/>
            <w:left w:val="none" w:sz="0" w:space="0" w:color="auto"/>
            <w:bottom w:val="none" w:sz="0" w:space="0" w:color="auto"/>
            <w:right w:val="none" w:sz="0" w:space="0" w:color="auto"/>
          </w:divBdr>
        </w:div>
      </w:divsChild>
    </w:div>
    <w:div w:id="1117678359">
      <w:bodyDiv w:val="1"/>
      <w:marLeft w:val="0"/>
      <w:marRight w:val="0"/>
      <w:marTop w:val="0"/>
      <w:marBottom w:val="0"/>
      <w:divBdr>
        <w:top w:val="none" w:sz="0" w:space="0" w:color="auto"/>
        <w:left w:val="none" w:sz="0" w:space="0" w:color="auto"/>
        <w:bottom w:val="none" w:sz="0" w:space="0" w:color="auto"/>
        <w:right w:val="none" w:sz="0" w:space="0" w:color="auto"/>
      </w:divBdr>
      <w:divsChild>
        <w:div w:id="361441479">
          <w:marLeft w:val="0"/>
          <w:marRight w:val="0"/>
          <w:marTop w:val="0"/>
          <w:marBottom w:val="0"/>
          <w:divBdr>
            <w:top w:val="none" w:sz="0" w:space="0" w:color="auto"/>
            <w:left w:val="none" w:sz="0" w:space="0" w:color="auto"/>
            <w:bottom w:val="none" w:sz="0" w:space="0" w:color="auto"/>
            <w:right w:val="none" w:sz="0" w:space="0" w:color="auto"/>
          </w:divBdr>
        </w:div>
        <w:div w:id="2001346266">
          <w:marLeft w:val="0"/>
          <w:marRight w:val="0"/>
          <w:marTop w:val="0"/>
          <w:marBottom w:val="0"/>
          <w:divBdr>
            <w:top w:val="none" w:sz="0" w:space="0" w:color="auto"/>
            <w:left w:val="none" w:sz="0" w:space="0" w:color="auto"/>
            <w:bottom w:val="none" w:sz="0" w:space="0" w:color="auto"/>
            <w:right w:val="none" w:sz="0" w:space="0" w:color="auto"/>
          </w:divBdr>
        </w:div>
        <w:div w:id="788205474">
          <w:marLeft w:val="0"/>
          <w:marRight w:val="0"/>
          <w:marTop w:val="0"/>
          <w:marBottom w:val="0"/>
          <w:divBdr>
            <w:top w:val="none" w:sz="0" w:space="0" w:color="auto"/>
            <w:left w:val="none" w:sz="0" w:space="0" w:color="auto"/>
            <w:bottom w:val="none" w:sz="0" w:space="0" w:color="auto"/>
            <w:right w:val="none" w:sz="0" w:space="0" w:color="auto"/>
          </w:divBdr>
        </w:div>
        <w:div w:id="1368721260">
          <w:marLeft w:val="0"/>
          <w:marRight w:val="0"/>
          <w:marTop w:val="0"/>
          <w:marBottom w:val="0"/>
          <w:divBdr>
            <w:top w:val="none" w:sz="0" w:space="0" w:color="auto"/>
            <w:left w:val="none" w:sz="0" w:space="0" w:color="auto"/>
            <w:bottom w:val="none" w:sz="0" w:space="0" w:color="auto"/>
            <w:right w:val="none" w:sz="0" w:space="0" w:color="auto"/>
          </w:divBdr>
        </w:div>
      </w:divsChild>
    </w:div>
    <w:div w:id="1557158356">
      <w:bodyDiv w:val="1"/>
      <w:marLeft w:val="0"/>
      <w:marRight w:val="0"/>
      <w:marTop w:val="0"/>
      <w:marBottom w:val="0"/>
      <w:divBdr>
        <w:top w:val="none" w:sz="0" w:space="0" w:color="auto"/>
        <w:left w:val="none" w:sz="0" w:space="0" w:color="auto"/>
        <w:bottom w:val="none" w:sz="0" w:space="0" w:color="auto"/>
        <w:right w:val="none" w:sz="0" w:space="0" w:color="auto"/>
      </w:divBdr>
      <w:divsChild>
        <w:div w:id="1142425764">
          <w:marLeft w:val="0"/>
          <w:marRight w:val="0"/>
          <w:marTop w:val="0"/>
          <w:marBottom w:val="0"/>
          <w:divBdr>
            <w:top w:val="none" w:sz="0" w:space="0" w:color="auto"/>
            <w:left w:val="none" w:sz="0" w:space="0" w:color="auto"/>
            <w:bottom w:val="none" w:sz="0" w:space="0" w:color="auto"/>
            <w:right w:val="none" w:sz="0" w:space="0" w:color="auto"/>
          </w:divBdr>
        </w:div>
      </w:divsChild>
    </w:div>
    <w:div w:id="2061900758">
      <w:bodyDiv w:val="1"/>
      <w:marLeft w:val="0"/>
      <w:marRight w:val="0"/>
      <w:marTop w:val="0"/>
      <w:marBottom w:val="0"/>
      <w:divBdr>
        <w:top w:val="none" w:sz="0" w:space="0" w:color="auto"/>
        <w:left w:val="none" w:sz="0" w:space="0" w:color="auto"/>
        <w:bottom w:val="none" w:sz="0" w:space="0" w:color="auto"/>
        <w:right w:val="none" w:sz="0" w:space="0" w:color="auto"/>
      </w:divBdr>
      <w:divsChild>
        <w:div w:id="161050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row_functions" TargetMode="External"/><Relationship Id="rId5" Type="http://schemas.openxmlformats.org/officeDocument/2006/relationships/hyperlink" Target="https://developer.mozilla.org/en-US/docs/Glossary/Global_ob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2109</Words>
  <Characters>12024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2018-09-27T16:15:00Z</dcterms:created>
  <dcterms:modified xsi:type="dcterms:W3CDTF">2018-09-27T22:41:00Z</dcterms:modified>
</cp:coreProperties>
</file>